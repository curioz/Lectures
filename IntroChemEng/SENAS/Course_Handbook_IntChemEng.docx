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rPr>
      </w:pPr>
      <w:r>
        <w:rPr>
          <w:rFonts w:cs="Calibri" w:cstheme="minorHAnsi" w:ascii="Calibri" w:hAnsi="Calibri"/>
        </w:rPr>
      </w:r>
    </w:p>
    <w:p>
      <w:pPr>
        <w:pStyle w:val="Default"/>
        <w:jc w:val="center"/>
        <w:rPr>
          <w:rFonts w:ascii="Cambria" w:hAnsi="Cambria" w:cs="Calibri" w:asciiTheme="majorHAnsi" w:cstheme="minorHAnsi" w:hAnsiTheme="majorHAnsi"/>
          <w:b/>
          <w:b/>
          <w:bCs/>
          <w:sz w:val="32"/>
        </w:rPr>
      </w:pPr>
      <w:r>
        <w:rPr>
          <w:rFonts w:cs="Calibri" w:ascii="Cambria" w:hAnsi="Cambria" w:asciiTheme="majorHAnsi" w:cstheme="minorHAnsi" w:hAnsiTheme="majorHAnsi"/>
          <w:b/>
          <w:bCs/>
          <w:sz w:val="32"/>
        </w:rPr>
        <w:t>UNIVERSITY OF ABERDEEN SCHOOL OF ENGINEERING</w:t>
      </w:r>
    </w:p>
    <w:p>
      <w:pPr>
        <w:pStyle w:val="Default"/>
        <w:jc w:val="center"/>
        <w:rPr/>
      </w:pPr>
      <w:r>
        <w:rPr>
          <w:rFonts w:cs="Calibri" w:ascii="Cambria" w:hAnsi="Cambria" w:asciiTheme="majorHAnsi" w:cstheme="minorHAnsi" w:hAnsiTheme="majorHAnsi"/>
          <w:b/>
          <w:bCs/>
          <w:sz w:val="32"/>
        </w:rPr>
        <w:t>COURSE INFORMATION SESSION 201</w:t>
      </w:r>
      <w:r>
        <w:rPr>
          <w:rFonts w:cs="Calibri" w:ascii="Cambria" w:hAnsi="Cambria" w:asciiTheme="majorHAnsi" w:cstheme="minorHAnsi" w:hAnsiTheme="majorHAnsi"/>
          <w:b/>
          <w:bCs/>
          <w:sz w:val="32"/>
        </w:rPr>
        <w:t>8</w:t>
      </w:r>
      <w:r>
        <w:rPr>
          <w:rFonts w:cs="Calibri" w:ascii="Cambria" w:hAnsi="Cambria" w:asciiTheme="majorHAnsi" w:cstheme="minorHAnsi" w:hAnsiTheme="majorHAnsi"/>
          <w:b/>
          <w:bCs/>
          <w:sz w:val="32"/>
        </w:rPr>
        <w:t>/1</w:t>
      </w:r>
      <w:r>
        <w:rPr>
          <w:rFonts w:cs="Calibri" w:ascii="Cambria" w:hAnsi="Cambria" w:asciiTheme="majorHAnsi" w:cstheme="minorHAnsi" w:hAnsiTheme="majorHAnsi"/>
          <w:b/>
          <w:bCs/>
          <w:sz w:val="32"/>
        </w:rPr>
        <w:t>9</w:t>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 </w:t>
      </w:r>
    </w:p>
    <w:p>
      <w:pPr>
        <w:pStyle w:val="Default"/>
        <w:jc w:val="center"/>
        <w:rPr/>
      </w:pPr>
      <w:r>
        <w:rPr>
          <w:rFonts w:cs="Calibri" w:ascii="Cambria" w:hAnsi="Cambria" w:asciiTheme="majorHAnsi" w:cstheme="minorHAnsi" w:hAnsiTheme="majorHAnsi"/>
          <w:b/>
          <w:bCs/>
          <w:color w:val="00000A"/>
          <w:sz w:val="32"/>
        </w:rPr>
        <w:t>EG</w:t>
      </w:r>
      <w:del w:id="0" w:author="Unknown Author" w:date="2016-10-15T19:30:00Z">
        <w:r>
          <w:rPr>
            <w:rFonts w:cs="Calibri" w:ascii="Cambria" w:hAnsi="Cambria" w:asciiTheme="majorHAnsi" w:cstheme="minorHAnsi" w:hAnsiTheme="majorHAnsi"/>
            <w:b/>
            <w:bCs/>
            <w:color w:val="00000A"/>
            <w:sz w:val="32"/>
          </w:rPr>
          <w:delText>501V</w:delText>
        </w:r>
      </w:del>
      <w:ins w:id="1" w:author="Unknown Author" w:date="2016-10-15T19:30:00Z">
        <w:r>
          <w:rPr>
            <w:rFonts w:cs="Calibri" w:ascii="Cambria" w:hAnsi="Cambria" w:asciiTheme="majorHAnsi" w:cstheme="minorHAnsi" w:hAnsiTheme="majorHAnsi"/>
            <w:b/>
            <w:bCs/>
            <w:color w:val="00000A"/>
            <w:sz w:val="32"/>
          </w:rPr>
          <w:t>2</w:t>
        </w:r>
      </w:ins>
      <w:r>
        <w:rPr>
          <w:rFonts w:cs="Calibri" w:ascii="Cambria" w:hAnsi="Cambria" w:asciiTheme="majorHAnsi" w:cstheme="minorHAnsi" w:hAnsiTheme="majorHAnsi"/>
          <w:b/>
          <w:bCs/>
          <w:color w:val="00000A"/>
          <w:sz w:val="32"/>
        </w:rPr>
        <w:t>XXX</w:t>
      </w:r>
      <w:r>
        <w:rPr>
          <w:rFonts w:cs="Calibri" w:ascii="Cambria" w:hAnsi="Cambria" w:asciiTheme="majorHAnsi" w:cstheme="minorHAnsi" w:hAnsiTheme="majorHAnsi"/>
          <w:b/>
          <w:bCs/>
          <w:color w:val="00000A"/>
          <w:sz w:val="32"/>
        </w:rPr>
        <w:t xml:space="preserve"> </w:t>
        <w:tab/>
      </w:r>
      <w:r>
        <w:rPr>
          <w:rFonts w:cs="Calibri" w:ascii="Cambria" w:hAnsi="Cambria" w:asciiTheme="majorHAnsi" w:cstheme="minorHAnsi" w:hAnsiTheme="majorHAnsi"/>
          <w:b/>
          <w:bCs/>
          <w:color w:val="00000A"/>
          <w:sz w:val="32"/>
        </w:rPr>
        <w:t>Introduction to Chemical Engineering</w:t>
      </w:r>
    </w:p>
    <w:p>
      <w:pPr>
        <w:pStyle w:val="Default"/>
        <w:rPr>
          <w:rFonts w:ascii="Calibri" w:hAnsi="Calibri" w:cs="Calibri" w:asciiTheme="minorHAnsi" w:cstheme="minorHAnsi" w:hAnsiTheme="minorHAnsi"/>
          <w:b/>
          <w:b/>
          <w:bCs/>
        </w:rPr>
      </w:pPr>
      <w:r>
        <w:rPr>
          <w:rFonts w:cs="Calibri" w:cstheme="minorHAnsi" w:ascii="Calibri" w:hAnsi="Calibri"/>
          <w:b/>
          <w:bCs/>
        </w:rPr>
      </w:r>
    </w:p>
    <w:p>
      <w:pPr>
        <w:pStyle w:val="Default"/>
        <w:rPr>
          <w:rFonts w:ascii="Calibri" w:hAnsi="Calibri" w:cs="Calibri" w:asciiTheme="minorHAnsi" w:cstheme="minorHAnsi" w:hAnsiTheme="minorHAnsi"/>
          <w:b/>
          <w:b/>
          <w:bCs/>
          <w:sz w:val="28"/>
        </w:rPr>
      </w:pPr>
      <w:r>
        <w:rPr>
          <w:rFonts w:cs="Calibri" w:cstheme="minorHAnsi" w:ascii="Calibri" w:hAnsi="Calibri"/>
          <w:b/>
          <w:bCs/>
          <w:sz w:val="28"/>
        </w:rPr>
      </w:r>
    </w:p>
    <w:p>
      <w:pPr>
        <w:pStyle w:val="Default"/>
        <w:rPr>
          <w:rFonts w:ascii="Calibri" w:hAnsi="Calibri" w:cs="Calibri" w:asciiTheme="minorHAnsi" w:cstheme="minorHAnsi" w:hAnsiTheme="minorHAnsi"/>
          <w:b/>
          <w:b/>
          <w:bCs/>
          <w:sz w:val="28"/>
        </w:rPr>
      </w:pPr>
      <w:r>
        <w:rPr>
          <w:rFonts w:cs="Calibri" w:cstheme="minorHAnsi" w:ascii="Calibri" w:hAnsi="Calibri"/>
          <w:b/>
          <w:bCs/>
          <w:sz w:val="28"/>
        </w:rPr>
      </w:r>
    </w:p>
    <w:p>
      <w:pPr>
        <w:pStyle w:val="Default"/>
        <w:rPr>
          <w:rFonts w:ascii="Calibri" w:hAnsi="Calibri" w:cs="Calibri" w:asciiTheme="minorHAnsi" w:cstheme="minorHAnsi" w:hAnsiTheme="minorHAnsi"/>
          <w:b/>
          <w:b/>
          <w:bCs/>
          <w:sz w:val="28"/>
        </w:rPr>
      </w:pPr>
      <w:r>
        <w:rPr>
          <w:rFonts w:cs="Calibri" w:cstheme="minorHAnsi" w:ascii="Calibri" w:hAnsi="Calibri"/>
          <w:b/>
          <w:bCs/>
          <w:sz w:val="28"/>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CREDIT POINTS: </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 xml:space="preserve">15 </w:t>
      </w:r>
    </w:p>
    <w:p>
      <w:pPr>
        <w:pStyle w:val="Default"/>
        <w:rPr>
          <w:rFonts w:ascii="Calibri" w:hAnsi="Calibri" w:cs="Calibri" w:asciiTheme="minorHAnsi" w:cstheme="minorHAnsi" w:hAnsiTheme="minorHAnsi"/>
          <w:b/>
          <w:b/>
          <w:bCs/>
          <w:sz w:val="28"/>
        </w:rPr>
      </w:pPr>
      <w:r>
        <w:rPr>
          <w:rFonts w:cs="Calibri" w:cstheme="minorHAnsi" w:ascii="Calibri" w:hAnsi="Calibri"/>
          <w:b/>
          <w:bCs/>
          <w:sz w:val="28"/>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COURSE CO-ORDINATOR: </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TBC</w:t>
      </w:r>
    </w:p>
    <w:p>
      <w:pPr>
        <w:pStyle w:val="Default"/>
        <w:rPr>
          <w:rFonts w:ascii="Calibri" w:hAnsi="Calibri" w:cs="Calibri" w:asciiTheme="minorHAnsi" w:cstheme="minorHAnsi" w:hAnsiTheme="minorHAnsi"/>
          <w:sz w:val="28"/>
        </w:rPr>
      </w:pPr>
      <w:r>
        <w:rPr>
          <w:rFonts w:cs="Calibri" w:cstheme="minorHAnsi" w:ascii="Calibri" w:hAnsi="Calibri"/>
          <w:sz w:val="28"/>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COURSE ORGANISER: </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TBC</w:t>
      </w:r>
    </w:p>
    <w:p>
      <w:pPr>
        <w:pStyle w:val="Default"/>
        <w:rPr>
          <w:rFonts w:ascii="Calibri" w:hAnsi="Calibri" w:cs="Calibri" w:asciiTheme="minorHAnsi" w:cstheme="minorHAnsi" w:hAnsiTheme="minorHAnsi"/>
          <w:sz w:val="28"/>
        </w:rPr>
      </w:pPr>
      <w:r>
        <w:rPr>
          <w:rFonts w:cs="Calibri" w:cstheme="minorHAnsi" w:ascii="Calibri" w:hAnsi="Calibri"/>
          <w:sz w:val="28"/>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CONTRIBUTORS: </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TBC</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 xml:space="preserve"> </w:t>
      </w:r>
      <w:r>
        <w:rPr>
          <w:rFonts w:cs="Calibri" w:ascii="Calibri" w:hAnsi="Calibri" w:asciiTheme="minorHAnsi" w:cstheme="minorHAnsi" w:hAnsiTheme="minorHAnsi"/>
          <w:sz w:val="28"/>
        </w:rPr>
        <w:tab/>
        <w:tab/>
        <w:tab/>
        <w:tab/>
        <w:tab/>
        <w:tab/>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SCRUTINEER: </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TBC</w:t>
      </w:r>
    </w:p>
    <w:p>
      <w:pPr>
        <w:pStyle w:val="Default"/>
        <w:rPr>
          <w:rFonts w:ascii="Calibri" w:hAnsi="Calibri" w:cs="Calibri" w:asciiTheme="minorHAnsi" w:cstheme="minorHAnsi" w:hAnsiTheme="minorHAnsi"/>
          <w:sz w:val="28"/>
        </w:rPr>
      </w:pPr>
      <w:r>
        <w:rPr>
          <w:rFonts w:cs="Calibri" w:cstheme="minorHAnsi" w:ascii="Calibri" w:hAnsi="Calibri"/>
          <w:sz w:val="28"/>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PRE-REQUISITE: </w:t>
      </w:r>
    </w:p>
    <w:p>
      <w:pPr>
        <w:pStyle w:val="Default"/>
        <w:jc w:val="both"/>
        <w:rPr>
          <w:rFonts w:ascii="Calibri" w:hAnsi="Calibri" w:cs="Calibri" w:asciiTheme="minorHAnsi" w:cstheme="minorHAnsi" w:hAnsiTheme="minorHAnsi"/>
          <w:sz w:val="28"/>
        </w:rPr>
      </w:pPr>
      <w:r>
        <w:rPr/>
      </w:r>
    </w:p>
    <w:p>
      <w:pPr>
        <w:pStyle w:val="Default"/>
        <w:rPr>
          <w:rFonts w:ascii="Calibri" w:hAnsi="Calibri" w:cs="Calibri" w:asciiTheme="minorHAnsi" w:cstheme="minorHAnsi" w:hAnsiTheme="minorHAnsi"/>
          <w:sz w:val="28"/>
        </w:rPr>
      </w:pPr>
      <w:r>
        <w:rPr>
          <w:rFonts w:cs="Calibri" w:cstheme="minorHAnsi" w:ascii="Calibri" w:hAnsi="Calibri"/>
          <w:sz w:val="28"/>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CO-REQUISITE: </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None</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 xml:space="preserve"> </w:t>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COURSES FOR WHICH THIS COURSE IS A PRE-REQUISITE: </w:t>
      </w:r>
    </w:p>
    <w:p>
      <w:pPr>
        <w:pStyle w:val="Default"/>
        <w:rPr>
          <w:rFonts w:ascii="Calibri" w:hAnsi="Calibri" w:cs="Calibri" w:asciiTheme="minorHAnsi" w:cstheme="minorHAnsi" w:hAnsiTheme="minorHAnsi"/>
          <w:sz w:val="28"/>
        </w:rPr>
      </w:pPr>
      <w:r>
        <w:rPr>
          <w:rFonts w:cs="Calibri" w:ascii="Calibri" w:hAnsi="Calibri" w:asciiTheme="minorHAnsi" w:cstheme="minorHAnsi" w:hAnsiTheme="minorHAnsi"/>
          <w:sz w:val="28"/>
        </w:rPr>
        <w:t>None</w:t>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AIMS </w:t>
      </w:r>
    </w:p>
    <w:p>
      <w:pPr>
        <w:pStyle w:val="Default"/>
        <w:jc w:val="both"/>
        <w:rPr/>
      </w:pPr>
      <w:r>
        <w:rPr>
          <w:rFonts w:cs="Calibri" w:ascii="Calibri" w:hAnsi="Calibri" w:asciiTheme="minorHAnsi" w:cstheme="minorHAnsi" w:hAnsiTheme="minorHAnsi"/>
        </w:rPr>
        <w:t xml:space="preserve">The course aims to provide understanding of main principles and techniques underpinning </w:t>
      </w:r>
      <w:r>
        <w:rPr>
          <w:rFonts w:cs="Calibri" w:ascii="Calibri" w:hAnsi="Calibri" w:asciiTheme="minorHAnsi" w:cstheme="minorHAnsi" w:hAnsiTheme="minorHAnsi"/>
        </w:rPr>
        <w:t xml:space="preserve">material and energy balances in chemical engineering processes </w:t>
      </w:r>
      <w:r>
        <w:rPr>
          <w:rFonts w:cs="Calibri" w:ascii="Calibri" w:hAnsi="Calibri" w:asciiTheme="minorHAnsi" w:cstheme="minorHAnsi" w:hAnsiTheme="minorHAnsi"/>
        </w:rPr>
        <w:t>combining numerical methods with practical experience using appropriate software. The course develops a foundation for understanding, developing and analysing successful simulations of fluid flows applicable to a broad range of applications.</w:t>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DESCRIPTION </w:t>
      </w:r>
    </w:p>
    <w:p>
      <w:pPr>
        <w:pStyle w:val="Default"/>
        <w:jc w:val="both"/>
        <w:rPr>
          <w:rFonts w:ascii="Calibri" w:hAnsi="Calibri" w:cs="Calibri" w:asciiTheme="minorHAnsi" w:cstheme="minorHAnsi" w:hAnsiTheme="minorHAnsi"/>
        </w:rPr>
      </w:pPr>
      <w:r>
        <w:rPr/>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b w:val="false"/>
          <w:i w:val="false"/>
          <w:caps w:val="false"/>
          <w:smallCaps w:val="false"/>
          <w:color w:val="222222"/>
          <w:spacing w:val="0"/>
          <w:sz w:val="24"/>
        </w:rPr>
        <w:t>Topics: overall staged separations, material and energy balances, concepts of rate processes, energy and mass transport, and kinetics of chemical reactions. Applications of these concepts to areas of current technological importance: biotechnology, energy, production of chemicals, materials processing, and purification.</w:t>
      </w:r>
    </w:p>
    <w:p>
      <w:pPr>
        <w:pStyle w:val="Default"/>
        <w:jc w:val="both"/>
        <w:rPr>
          <w:rFonts w:ascii="Calibri" w:hAnsi="Calibri" w:cs="Calibri" w:asciiTheme="minorHAnsi" w:cstheme="minorHAnsi" w:hAnsiTheme="minorHAnsi"/>
        </w:rPr>
      </w:pPr>
      <w:r>
        <w:rPr/>
      </w:r>
    </w:p>
    <w:p>
      <w:pPr>
        <w:pStyle w:val="Default"/>
        <w:jc w:val="both"/>
        <w:rPr>
          <w:rFonts w:ascii="Calibri" w:hAnsi="Calibri" w:cs="Calibri" w:asciiTheme="minorHAnsi" w:cstheme="minorHAnsi" w:hAnsiTheme="minorHAnsi"/>
        </w:rPr>
      </w:pPr>
      <w:r>
        <w:rPr/>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The course will provide insight into physical phenomena in environmental and industrial fluid flows via numerical simulations. Whist this motivates the use of computational technologies, even advanced CFD software may lead to incorrect predictions of fluid flow behaviour if used without sufficient understanding of the underlying algorithms and methods. This course introduces students to computational methods for solving distinct type of partial differential equations (PDE) that arise in fluid dynamic studies.</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This course will involve fundamentals of numerical analysis of PDE, introduction to computational linear algebra, discretisation techniques and numerical schemes to solve time-dependent PDE problems, error control and stability analysis, mesh-generation methods and turbulence models. Hands-on sessions with industry standard software are used to develop CFD skills.</w:t>
      </w:r>
    </w:p>
    <w:p>
      <w:pPr>
        <w:pStyle w:val="Default"/>
        <w:rPr>
          <w:rFonts w:ascii="Calibri" w:hAnsi="Calibri" w:cs="Calibri" w:asciiTheme="minorHAnsi" w:cstheme="minorHAnsi" w:hAnsiTheme="minorHAnsi"/>
          <w:b/>
          <w:b/>
          <w:bCs/>
        </w:rPr>
      </w:pPr>
      <w:r>
        <w:rPr>
          <w:rFonts w:cs="Calibri" w:cstheme="minorHAnsi" w:ascii="Calibri" w:hAnsi="Calibri"/>
          <w:b/>
          <w:bCs/>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LEARNING OUTCOMES </w:t>
      </w:r>
    </w:p>
    <w:p>
      <w:pPr>
        <w:pStyle w:val="Default"/>
        <w:rPr>
          <w:rFonts w:ascii="Calibri" w:hAnsi="Calibri" w:cs="Calibri" w:asciiTheme="minorHAnsi" w:cstheme="minorHAnsi" w:hAnsiTheme="minorHAnsi"/>
        </w:rPr>
      </w:pPr>
      <w:r>
        <w:rPr>
          <w:rFonts w:cs="Calibri" w:ascii="Calibri" w:hAnsi="Calibri" w:asciiTheme="minorHAnsi" w:cstheme="minorHAnsi" w:hAnsiTheme="minorHAnsi"/>
        </w:rPr>
        <w:t xml:space="preserve">By the end of the course students should: </w:t>
      </w:r>
    </w:p>
    <w:p>
      <w:pPr>
        <w:pStyle w:val="Default"/>
        <w:rPr>
          <w:rFonts w:ascii="Calibri" w:hAnsi="Calibri" w:cs="Calibri" w:asciiTheme="minorHAnsi" w:cstheme="minorHAnsi" w:hAnsiTheme="minorHAnsi"/>
        </w:rPr>
      </w:pPr>
      <w:r>
        <w:rPr>
          <w:rFonts w:cs="Calibri" w:cstheme="minorHAnsi" w:ascii="Calibri" w:hAnsi="Calibri"/>
        </w:rPr>
      </w:r>
    </w:p>
    <w:p>
      <w:pPr>
        <w:pStyle w:val="Default"/>
        <w:ind w:left="360" w:hanging="0"/>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A: have knowledge and understanding of: </w:t>
      </w:r>
    </w:p>
    <w:p>
      <w:pPr>
        <w:pStyle w:val="Default"/>
        <w:numPr>
          <w:ilvl w:val="0"/>
          <w:numId w:val="2"/>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Fundamental computational fluid dynamics and applications;</w:t>
      </w:r>
    </w:p>
    <w:p>
      <w:pPr>
        <w:pStyle w:val="Default"/>
        <w:numPr>
          <w:ilvl w:val="0"/>
          <w:numId w:val="2"/>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Finite difference and finite volume discretisation of PDE's and how numerical techniques are applied to flow equations;</w:t>
      </w:r>
    </w:p>
    <w:p>
      <w:pPr>
        <w:pStyle w:val="Default"/>
        <w:numPr>
          <w:ilvl w:val="0"/>
          <w:numId w:val="2"/>
        </w:numPr>
        <w:ind w:left="810" w:hanging="180"/>
        <w:jc w:val="both"/>
        <w:rPr>
          <w:rFonts w:ascii="Calibri" w:hAnsi="Calibri" w:cs="Calibri" w:asciiTheme="minorHAnsi" w:cstheme="minorHAnsi" w:hAnsiTheme="minorHAnsi"/>
        </w:rPr>
      </w:pPr>
      <w:r>
        <w:rPr>
          <w:rFonts w:cs="Calibri" w:ascii="Calibri" w:hAnsi="Calibri" w:asciiTheme="minorHAnsi" w:cstheme="minorHAnsi" w:hAnsiTheme="minorHAnsi"/>
          <w:bCs/>
        </w:rPr>
        <w:t>CFD workflow procedures including mesh generation, numerical discretisation schemes and solver methods, assignment of appropriate initial and boundary conditions, pre- and post-processing data.</w:t>
      </w:r>
    </w:p>
    <w:p>
      <w:pPr>
        <w:pStyle w:val="Default"/>
        <w:ind w:left="360" w:hanging="0"/>
        <w:rPr>
          <w:rFonts w:ascii="Calibri" w:hAnsi="Calibri" w:cs="Calibri" w:asciiTheme="minorHAnsi" w:cstheme="minorHAnsi" w:hAnsiTheme="minorHAnsi"/>
        </w:rPr>
      </w:pPr>
      <w:r>
        <w:rPr>
          <w:rFonts w:cs="Calibri" w:cstheme="minorHAnsi" w:ascii="Calibri" w:hAnsi="Calibri"/>
        </w:rPr>
      </w:r>
    </w:p>
    <w:p>
      <w:pPr>
        <w:pStyle w:val="Default"/>
        <w:ind w:left="360" w:hanging="0"/>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B: have gained intellectual skills so that they are able to: </w:t>
      </w:r>
    </w:p>
    <w:p>
      <w:pPr>
        <w:pStyle w:val="Default"/>
        <w:numPr>
          <w:ilvl w:val="0"/>
          <w:numId w:val="3"/>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Select appropriate set of numerical methods and discretisation schemes for a particular fluid flow application;</w:t>
      </w:r>
    </w:p>
    <w:p>
      <w:pPr>
        <w:pStyle w:val="Default"/>
        <w:numPr>
          <w:ilvl w:val="0"/>
          <w:numId w:val="3"/>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Recognise terminologies used by CFD practitioners (e.g., mesh grid, boundary conditions, numerical schemes, linear solvers, quality assurance, HPC etc);</w:t>
      </w:r>
    </w:p>
    <w:p>
      <w:pPr>
        <w:pStyle w:val="Default"/>
        <w:numPr>
          <w:ilvl w:val="0"/>
          <w:numId w:val="3"/>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Assess the applicability of a particular model/method and its limitations;</w:t>
      </w:r>
    </w:p>
    <w:p>
      <w:pPr>
        <w:pStyle w:val="Default"/>
        <w:numPr>
          <w:ilvl w:val="0"/>
          <w:numId w:val="3"/>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Choose appropriate type of boundary conditions and mesh-grid types for simulations and assess grid dependence;</w:t>
      </w:r>
    </w:p>
    <w:p>
      <w:pPr>
        <w:pStyle w:val="Default"/>
        <w:numPr>
          <w:ilvl w:val="0"/>
          <w:numId w:val="3"/>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Set up simple CFD problems;</w:t>
      </w:r>
    </w:p>
    <w:p>
      <w:pPr>
        <w:pStyle w:val="Default"/>
        <w:numPr>
          <w:ilvl w:val="0"/>
          <w:numId w:val="3"/>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Analyse and interpret data obtained from the numerical simulations.</w:t>
      </w:r>
    </w:p>
    <w:p>
      <w:pPr>
        <w:pStyle w:val="Default"/>
        <w:ind w:left="360" w:hanging="0"/>
        <w:jc w:val="both"/>
        <w:rPr>
          <w:rFonts w:ascii="Calibri" w:hAnsi="Calibri" w:cs="Calibri" w:asciiTheme="minorHAnsi" w:cstheme="minorHAnsi" w:hAnsiTheme="minorHAnsi"/>
          <w:bCs/>
        </w:rPr>
      </w:pPr>
      <w:r>
        <w:rPr>
          <w:rFonts w:cs="Calibri" w:cstheme="minorHAnsi" w:ascii="Calibri" w:hAnsi="Calibri"/>
          <w:bCs/>
        </w:rPr>
      </w:r>
    </w:p>
    <w:p>
      <w:pPr>
        <w:pStyle w:val="Default"/>
        <w:ind w:left="360" w:hanging="0"/>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C: have gained practical skills so that they are able to: </w:t>
      </w:r>
    </w:p>
    <w:p>
      <w:pPr>
        <w:pStyle w:val="Default"/>
        <w:numPr>
          <w:ilvl w:val="0"/>
          <w:numId w:val="4"/>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Use programming languages to numerically solve 1- and 2-D time-dependent PDE's (e.g., advection-diffusion equations);</w:t>
      </w:r>
    </w:p>
    <w:p>
      <w:pPr>
        <w:pStyle w:val="Default"/>
        <w:numPr>
          <w:ilvl w:val="0"/>
          <w:numId w:val="4"/>
        </w:numPr>
        <w:ind w:left="810" w:hanging="180"/>
        <w:jc w:val="both"/>
        <w:rPr>
          <w:rFonts w:ascii="Calibri" w:hAnsi="Calibri" w:cs="Calibri" w:asciiTheme="minorHAnsi" w:cstheme="minorHAnsi" w:hAnsiTheme="minorHAnsi"/>
          <w:bCs/>
        </w:rPr>
      </w:pPr>
      <w:r>
        <w:rPr>
          <w:rFonts w:cs="Calibri" w:ascii="Calibri" w:hAnsi="Calibri" w:asciiTheme="minorHAnsi" w:cstheme="minorHAnsi" w:hAnsiTheme="minorHAnsi"/>
          <w:bCs/>
        </w:rPr>
        <w:t>Use commercial CFD software to simulate fluid flow regimes relevant to engineering applications.</w:t>
      </w:r>
    </w:p>
    <w:p>
      <w:pPr>
        <w:pStyle w:val="Default"/>
        <w:ind w:left="360" w:hanging="0"/>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D: have gained or improved transferable skills so that they are able to: </w:t>
      </w:r>
    </w:p>
    <w:p>
      <w:pPr>
        <w:pStyle w:val="Default"/>
        <w:numPr>
          <w:ilvl w:val="0"/>
          <w:numId w:val="1"/>
        </w:numPr>
        <w:ind w:left="810" w:hanging="180"/>
        <w:jc w:val="both"/>
        <w:rPr>
          <w:rFonts w:ascii="Calibri" w:hAnsi="Calibri" w:cs="Calibri" w:asciiTheme="minorHAnsi" w:cstheme="minorHAnsi" w:hAnsiTheme="minorHAnsi"/>
        </w:rPr>
      </w:pPr>
      <w:r>
        <w:rPr>
          <w:rFonts w:cs="Calibri" w:ascii="Calibri" w:hAnsi="Calibri" w:asciiTheme="minorHAnsi" w:cstheme="minorHAnsi" w:hAnsiTheme="minorHAnsi"/>
        </w:rPr>
        <w:t>Use commercial CFD software to build flow geometries, generate adequate mesh grid for an accurate solution, select appropriate solvers to obtain a flow solution and visualise the simulated data;</w:t>
      </w:r>
    </w:p>
    <w:p>
      <w:pPr>
        <w:pStyle w:val="Default"/>
        <w:numPr>
          <w:ilvl w:val="0"/>
          <w:numId w:val="1"/>
        </w:numPr>
        <w:ind w:left="810" w:hanging="1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Use computational tools and programming languages to support data processing and manipulation; </w:t>
      </w:r>
    </w:p>
    <w:p>
      <w:pPr>
        <w:pStyle w:val="Default"/>
        <w:numPr>
          <w:ilvl w:val="0"/>
          <w:numId w:val="1"/>
        </w:numPr>
        <w:ind w:left="810" w:hanging="180"/>
        <w:jc w:val="both"/>
        <w:rPr>
          <w:rFonts w:ascii="Calibri" w:hAnsi="Calibri" w:cs="Calibri" w:asciiTheme="minorHAnsi" w:cstheme="minorHAnsi" w:hAnsiTheme="minorHAnsi"/>
        </w:rPr>
      </w:pPr>
      <w:r>
        <w:rPr>
          <w:rFonts w:cs="Calibri" w:ascii="Calibri" w:hAnsi="Calibri" w:asciiTheme="minorHAnsi" w:cstheme="minorHAnsi" w:hAnsiTheme="minorHAnsi"/>
        </w:rPr>
        <w:t>Perform critical analysis on data resulting from CFD simulations.</w:t>
      </w:r>
    </w:p>
    <w:p>
      <w:pPr>
        <w:pStyle w:val="Default"/>
        <w:rPr>
          <w:rFonts w:ascii="Calibri" w:hAnsi="Calibri" w:cs="Calibri" w:asciiTheme="minorHAnsi" w:cstheme="minorHAnsi" w:hAnsiTheme="minorHAnsi"/>
          <w:b/>
          <w:b/>
          <w:bCs/>
        </w:rPr>
      </w:pPr>
      <w:r>
        <w:rPr>
          <w:rFonts w:cs="Calibri" w:cstheme="minorHAnsi" w:ascii="Calibri" w:hAnsi="Calibri"/>
          <w:b/>
          <w:bCs/>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SYLLABUS </w:t>
      </w:r>
    </w:p>
    <w:p>
      <w:pPr>
        <w:pStyle w:val="Normal"/>
        <w:widowControl w:val="false"/>
        <w:spacing w:lineRule="auto" w:line="240" w:before="0" w:after="0"/>
        <w:rPr>
          <w:rFonts w:ascii="Calibri" w:hAnsi="Calibri" w:cs="Calibri" w:asciiTheme="minorHAnsi" w:cstheme="minorHAnsi" w:hAnsiTheme="minorHAnsi"/>
          <w:b/>
          <w:b/>
          <w:sz w:val="24"/>
          <w:szCs w:val="24"/>
        </w:rPr>
      </w:pPr>
      <w:r>
        <w:rPr>
          <w:rFonts w:cs="Calibri" w:cstheme="minorHAnsi"/>
          <w:b/>
          <w:sz w:val="24"/>
          <w:szCs w:val="24"/>
        </w:rPr>
      </w:r>
    </w:p>
    <w:p>
      <w:pPr>
        <w:pStyle w:val="Normal"/>
        <w:widowControl w:val="false"/>
        <w:spacing w:lineRule="auto" w:line="240" w:before="0" w:after="0"/>
        <w:jc w:val="both"/>
        <w:rPr/>
      </w:pPr>
      <w:r>
        <w:rPr>
          <w:rFonts w:cs="Calibri" w:cstheme="minorHAnsi"/>
          <w:b/>
          <w:sz w:val="24"/>
          <w:szCs w:val="24"/>
        </w:rPr>
        <w:t xml:space="preserve">Module 1   </w:t>
      </w:r>
      <w:r>
        <w:rPr>
          <w:rFonts w:cs="Calibri" w:cstheme="minorHAnsi"/>
          <w:sz w:val="24"/>
          <w:szCs w:val="24"/>
        </w:rPr>
        <w:t xml:space="preserve">Introduction to </w:t>
      </w:r>
      <w:r>
        <w:rPr>
          <w:rFonts w:cs="Calibri" w:cstheme="minorHAnsi"/>
          <w:sz w:val="24"/>
          <w:szCs w:val="24"/>
        </w:rPr>
        <w:t>Chemical Engineering Calculations</w:t>
      </w:r>
      <w:r>
        <w:rPr>
          <w:rFonts w:cs="Calibri" w:cstheme="minorHAnsi"/>
          <w:sz w:val="24"/>
          <w:szCs w:val="24"/>
        </w:rPr>
        <w:t>: (</w:t>
      </w:r>
      <w:r>
        <w:rPr>
          <w:rFonts w:cs="Calibri" w:cstheme="minorHAnsi"/>
          <w:sz w:val="24"/>
          <w:szCs w:val="24"/>
        </w:rPr>
        <w:t>3</w:t>
      </w:r>
      <w:r>
        <w:rPr>
          <w:rFonts w:cs="Calibri" w:cstheme="minorHAnsi"/>
          <w:sz w:val="24"/>
          <w:szCs w:val="24"/>
        </w:rPr>
        <w:t xml:space="preserve"> lectures)</w:t>
      </w:r>
    </w:p>
    <w:p>
      <w:pPr>
        <w:pStyle w:val="ListParagraph"/>
        <w:widowControl w:val="false"/>
        <w:numPr>
          <w:ilvl w:val="0"/>
          <w:numId w:val="5"/>
        </w:numPr>
        <w:spacing w:lineRule="auto" w:line="240" w:before="0" w:after="0"/>
        <w:rPr/>
      </w:pPr>
      <w:r>
        <w:rPr>
          <w:rFonts w:cs="Calibri" w:cstheme="minorHAnsi"/>
          <w:sz w:val="24"/>
          <w:szCs w:val="24"/>
        </w:rPr>
        <w:t xml:space="preserve">Units and </w:t>
      </w:r>
      <w:r>
        <w:rPr>
          <w:rFonts w:cs="Calibri" w:cstheme="minorHAnsi"/>
          <w:sz w:val="24"/>
          <w:szCs w:val="24"/>
        </w:rPr>
        <w:t>d</w:t>
      </w:r>
      <w:r>
        <w:rPr>
          <w:rFonts w:cs="Calibri" w:cstheme="minorHAnsi"/>
          <w:sz w:val="24"/>
          <w:szCs w:val="24"/>
        </w:rPr>
        <w:t>imensions;</w:t>
      </w:r>
    </w:p>
    <w:p>
      <w:pPr>
        <w:pStyle w:val="ListParagraph"/>
        <w:widowControl w:val="false"/>
        <w:numPr>
          <w:ilvl w:val="0"/>
          <w:numId w:val="5"/>
        </w:numPr>
        <w:spacing w:lineRule="auto" w:line="240" w:before="0" w:after="0"/>
        <w:rPr/>
      </w:pPr>
      <w:r>
        <w:rPr>
          <w:rFonts w:cs="Calibri" w:cstheme="minorHAnsi"/>
          <w:sz w:val="24"/>
          <w:szCs w:val="24"/>
        </w:rPr>
        <w:t>C</w:t>
      </w:r>
      <w:r>
        <w:rPr>
          <w:rFonts w:cs="Calibri" w:cstheme="minorHAnsi"/>
          <w:sz w:val="24"/>
          <w:szCs w:val="24"/>
        </w:rPr>
        <w:t xml:space="preserve">onversion of </w:t>
      </w:r>
      <w:r>
        <w:rPr>
          <w:rFonts w:cs="Calibri" w:cstheme="minorHAnsi"/>
          <w:sz w:val="24"/>
          <w:szCs w:val="24"/>
        </w:rPr>
        <w:t>u</w:t>
      </w:r>
      <w:r>
        <w:rPr>
          <w:rFonts w:cs="Calibri" w:cstheme="minorHAnsi"/>
          <w:sz w:val="24"/>
          <w:szCs w:val="24"/>
        </w:rPr>
        <w:t>nits;</w:t>
      </w:r>
    </w:p>
    <w:p>
      <w:pPr>
        <w:pStyle w:val="ListParagraph"/>
        <w:widowControl w:val="false"/>
        <w:numPr>
          <w:ilvl w:val="0"/>
          <w:numId w:val="5"/>
        </w:numPr>
        <w:spacing w:lineRule="auto" w:line="240" w:before="0" w:after="0"/>
        <w:rPr/>
      </w:pPr>
      <w:r>
        <w:rPr>
          <w:rFonts w:cs="Calibri" w:cstheme="minorHAnsi"/>
          <w:sz w:val="24"/>
          <w:szCs w:val="24"/>
        </w:rPr>
        <w:t xml:space="preserve">Dimensional </w:t>
      </w:r>
      <w:r>
        <w:rPr>
          <w:rFonts w:cs="Calibri" w:cstheme="minorHAnsi"/>
          <w:sz w:val="24"/>
          <w:szCs w:val="24"/>
        </w:rPr>
        <w:t>h</w:t>
      </w:r>
      <w:r>
        <w:rPr>
          <w:rFonts w:cs="Calibri" w:cstheme="minorHAnsi"/>
          <w:sz w:val="24"/>
          <w:szCs w:val="24"/>
        </w:rPr>
        <w:t xml:space="preserve">omogeneity and </w:t>
      </w:r>
      <w:r>
        <w:rPr>
          <w:rFonts w:cs="Calibri" w:cstheme="minorHAnsi"/>
          <w:sz w:val="24"/>
          <w:szCs w:val="24"/>
        </w:rPr>
        <w:t>d</w:t>
      </w:r>
      <w:r>
        <w:rPr>
          <w:rFonts w:cs="Calibri" w:cstheme="minorHAnsi"/>
          <w:sz w:val="24"/>
          <w:szCs w:val="24"/>
        </w:rPr>
        <w:t xml:space="preserve">imensionless </w:t>
      </w:r>
      <w:r>
        <w:rPr>
          <w:rFonts w:cs="Calibri" w:cstheme="minorHAnsi"/>
          <w:sz w:val="24"/>
          <w:szCs w:val="24"/>
        </w:rPr>
        <w:t>q</w:t>
      </w:r>
      <w:r>
        <w:rPr>
          <w:rFonts w:cs="Calibri" w:cstheme="minorHAnsi"/>
          <w:sz w:val="24"/>
          <w:szCs w:val="24"/>
        </w:rPr>
        <w:t>uantities;</w:t>
      </w:r>
    </w:p>
    <w:p>
      <w:pPr>
        <w:pStyle w:val="ListParagraph"/>
        <w:widowControl w:val="false"/>
        <w:numPr>
          <w:ilvl w:val="0"/>
          <w:numId w:val="5"/>
        </w:numPr>
        <w:spacing w:lineRule="auto" w:line="240" w:before="0" w:after="0"/>
        <w:rPr/>
      </w:pPr>
      <w:r>
        <w:rPr>
          <w:rFonts w:cs="Calibri" w:cstheme="minorHAnsi"/>
          <w:sz w:val="24"/>
          <w:szCs w:val="24"/>
        </w:rPr>
        <w:t>Mole and molecular weight;</w:t>
      </w:r>
    </w:p>
    <w:p>
      <w:pPr>
        <w:pStyle w:val="ListParagraph"/>
        <w:widowControl w:val="false"/>
        <w:numPr>
          <w:ilvl w:val="0"/>
          <w:numId w:val="5"/>
        </w:numPr>
        <w:spacing w:lineRule="auto" w:line="240" w:before="0" w:after="0"/>
        <w:rPr/>
      </w:pPr>
      <w:r>
        <w:rPr>
          <w:rFonts w:cs="Calibri" w:cstheme="minorHAnsi"/>
          <w:sz w:val="24"/>
          <w:szCs w:val="24"/>
        </w:rPr>
        <w:t>Process and process variables;</w:t>
      </w:r>
    </w:p>
    <w:p>
      <w:pPr>
        <w:pStyle w:val="ListParagraph"/>
        <w:widowControl w:val="false"/>
        <w:numPr>
          <w:ilvl w:val="0"/>
          <w:numId w:val="5"/>
        </w:numPr>
        <w:spacing w:lineRule="auto" w:line="240" w:before="0" w:after="0"/>
        <w:rPr/>
      </w:pPr>
      <w:r>
        <w:rPr>
          <w:rFonts w:cs="Calibri" w:cstheme="minorHAnsi"/>
          <w:sz w:val="24"/>
          <w:szCs w:val="24"/>
        </w:rPr>
        <w:t>Process classification: batch process, continuous process, and semibatch process, steady-state and transient</w:t>
      </w:r>
      <w:r>
        <w:rPr>
          <w:rFonts w:cs="Calibri" w:cstheme="minorHAnsi"/>
          <w:sz w:val="24"/>
          <w:szCs w:val="24"/>
        </w:rPr>
        <w:t>.</w:t>
      </w:r>
    </w:p>
    <w:p>
      <w:pPr>
        <w:pStyle w:val="ListParagraph"/>
        <w:widowControl w:val="false"/>
        <w:spacing w:lineRule="auto" w:line="240" w:before="0" w:after="0"/>
        <w:rPr>
          <w:rFonts w:ascii="Calibri" w:hAnsi="Calibri" w:cs="Calibri" w:asciiTheme="minorHAnsi" w:cstheme="minorHAnsi" w:hAnsiTheme="minorHAnsi"/>
          <w:sz w:val="24"/>
          <w:szCs w:val="24"/>
        </w:rPr>
      </w:pPr>
      <w:r>
        <w:rPr>
          <w:rFonts w:cs="Calibri" w:cstheme="minorHAnsi"/>
          <w:sz w:val="24"/>
          <w:szCs w:val="24"/>
        </w:rPr>
      </w:r>
    </w:p>
    <w:p>
      <w:pPr>
        <w:pStyle w:val="Normal"/>
        <w:widowControl w:val="false"/>
        <w:spacing w:lineRule="auto" w:line="240" w:before="0" w:after="0"/>
        <w:rPr/>
      </w:pPr>
      <w:r>
        <w:rPr>
          <w:rFonts w:cs="Calibri" w:cstheme="minorHAnsi"/>
          <w:b/>
          <w:sz w:val="24"/>
          <w:szCs w:val="24"/>
        </w:rPr>
        <w:t xml:space="preserve">Module 2   </w:t>
      </w:r>
      <w:r>
        <w:rPr>
          <w:rFonts w:cs="Calibri" w:cstheme="minorHAnsi"/>
          <w:sz w:val="24"/>
          <w:szCs w:val="24"/>
        </w:rPr>
        <w:t>Fundamentals of Material Balances</w:t>
      </w:r>
      <w:r>
        <w:rPr>
          <w:rFonts w:cs="Calibri" w:cstheme="minorHAnsi"/>
          <w:sz w:val="24"/>
          <w:szCs w:val="24"/>
        </w:rPr>
        <w:t>: (</w:t>
      </w:r>
      <w:r>
        <w:rPr>
          <w:rFonts w:cs="Calibri" w:cstheme="minorHAnsi"/>
          <w:sz w:val="24"/>
          <w:szCs w:val="24"/>
        </w:rPr>
        <w:t>7</w:t>
      </w:r>
      <w:r>
        <w:rPr>
          <w:rFonts w:cs="Calibri" w:cstheme="minorHAnsi"/>
          <w:sz w:val="24"/>
          <w:szCs w:val="24"/>
        </w:rPr>
        <w:t xml:space="preserve"> lectures)</w:t>
      </w:r>
    </w:p>
    <w:p>
      <w:pPr>
        <w:pStyle w:val="ListParagraph"/>
        <w:widowControl w:val="false"/>
        <w:numPr>
          <w:ilvl w:val="0"/>
          <w:numId w:val="6"/>
        </w:numPr>
        <w:spacing w:lineRule="auto" w:line="240" w:before="0" w:after="0"/>
        <w:jc w:val="both"/>
        <w:rPr/>
      </w:pPr>
      <w:r>
        <w:rPr>
          <w:rFonts w:cs="Calibri" w:cstheme="minorHAnsi"/>
          <w:sz w:val="24"/>
          <w:szCs w:val="24"/>
        </w:rPr>
        <w:t>Introduction to mass conservation equation;</w:t>
      </w:r>
    </w:p>
    <w:p>
      <w:pPr>
        <w:pStyle w:val="ListParagraph"/>
        <w:widowControl w:val="false"/>
        <w:numPr>
          <w:ilvl w:val="0"/>
          <w:numId w:val="6"/>
        </w:numPr>
        <w:spacing w:lineRule="auto" w:line="240" w:before="0" w:after="0"/>
        <w:jc w:val="both"/>
        <w:rPr/>
      </w:pPr>
      <w:r>
        <w:rPr>
          <w:rFonts w:cs="Calibri" w:cstheme="minorHAnsi"/>
          <w:sz w:val="24"/>
          <w:szCs w:val="24"/>
        </w:rPr>
        <w:t>Material balance calculation practices;</w:t>
      </w:r>
    </w:p>
    <w:p>
      <w:pPr>
        <w:pStyle w:val="ListParagraph"/>
        <w:widowControl w:val="false"/>
        <w:numPr>
          <w:ilvl w:val="0"/>
          <w:numId w:val="6"/>
        </w:numPr>
        <w:spacing w:lineRule="auto" w:line="240" w:before="0" w:after="0"/>
        <w:jc w:val="both"/>
        <w:rPr/>
      </w:pPr>
      <w:r>
        <w:rPr>
          <w:rFonts w:cs="Calibri" w:cstheme="minorHAnsi"/>
          <w:sz w:val="24"/>
          <w:szCs w:val="24"/>
        </w:rPr>
        <w:t>Mass balance in non-reactive systems;</w:t>
      </w:r>
    </w:p>
    <w:p>
      <w:pPr>
        <w:pStyle w:val="ListParagraph"/>
        <w:widowControl w:val="false"/>
        <w:numPr>
          <w:ilvl w:val="0"/>
          <w:numId w:val="6"/>
        </w:numPr>
        <w:spacing w:lineRule="auto" w:line="240" w:before="0" w:after="0"/>
        <w:jc w:val="both"/>
        <w:rPr/>
      </w:pPr>
      <w:r>
        <w:rPr>
          <w:rFonts w:cs="Calibri" w:cstheme="minorHAnsi"/>
          <w:sz w:val="24"/>
          <w:szCs w:val="24"/>
        </w:rPr>
        <w:t>Recycle and by-pass;</w:t>
      </w:r>
    </w:p>
    <w:p>
      <w:pPr>
        <w:pStyle w:val="ListParagraph"/>
        <w:widowControl w:val="false"/>
        <w:numPr>
          <w:ilvl w:val="0"/>
          <w:numId w:val="6"/>
        </w:numPr>
        <w:spacing w:lineRule="auto" w:line="240" w:before="0" w:after="0"/>
        <w:jc w:val="both"/>
        <w:rPr/>
      </w:pPr>
      <w:r>
        <w:rPr>
          <w:rFonts w:cs="Calibri" w:cstheme="minorHAnsi"/>
          <w:sz w:val="24"/>
          <w:szCs w:val="24"/>
        </w:rPr>
        <w:t>Mass balance in reactive systems;</w:t>
      </w:r>
    </w:p>
    <w:p>
      <w:pPr>
        <w:pStyle w:val="ListParagraph"/>
        <w:widowControl w:val="false"/>
        <w:numPr>
          <w:ilvl w:val="0"/>
          <w:numId w:val="6"/>
        </w:numPr>
        <w:spacing w:lineRule="auto" w:line="240" w:before="0" w:after="0"/>
        <w:jc w:val="both"/>
        <w:rPr/>
      </w:pPr>
      <w:r>
        <w:rPr>
          <w:rFonts w:cs="Calibri" w:cstheme="minorHAnsi"/>
          <w:sz w:val="24"/>
          <w:szCs w:val="24"/>
        </w:rPr>
        <w:t>Chemical reaction definitions: limiting reactant, excess reactant, conversion rate and selectivity;</w:t>
      </w:r>
    </w:p>
    <w:p>
      <w:pPr>
        <w:pStyle w:val="ListParagraph"/>
        <w:widowControl w:val="false"/>
        <w:numPr>
          <w:ilvl w:val="0"/>
          <w:numId w:val="6"/>
        </w:numPr>
        <w:spacing w:lineRule="auto" w:line="240" w:before="0" w:after="0"/>
        <w:jc w:val="both"/>
        <w:rPr/>
      </w:pPr>
      <w:r>
        <w:rPr>
          <w:rFonts w:cs="Calibri" w:cstheme="minorHAnsi"/>
          <w:sz w:val="24"/>
          <w:szCs w:val="24"/>
        </w:rPr>
        <w:t>Chemical reaction stoichiometry;</w:t>
      </w:r>
    </w:p>
    <w:p>
      <w:pPr>
        <w:pStyle w:val="ListParagraph"/>
        <w:widowControl w:val="false"/>
        <w:numPr>
          <w:ilvl w:val="0"/>
          <w:numId w:val="6"/>
        </w:numPr>
        <w:spacing w:lineRule="auto" w:line="240" w:before="0" w:after="0"/>
        <w:jc w:val="both"/>
        <w:rPr/>
      </w:pPr>
      <w:r>
        <w:rPr>
          <w:rFonts w:cs="Calibri" w:cstheme="minorHAnsi"/>
          <w:sz w:val="24"/>
          <w:szCs w:val="24"/>
        </w:rPr>
        <w:t>Molecular species balances;</w:t>
      </w:r>
    </w:p>
    <w:p>
      <w:pPr>
        <w:pStyle w:val="ListParagraph"/>
        <w:widowControl w:val="false"/>
        <w:numPr>
          <w:ilvl w:val="0"/>
          <w:numId w:val="6"/>
        </w:numPr>
        <w:spacing w:lineRule="auto" w:line="240" w:before="0" w:after="0"/>
        <w:jc w:val="both"/>
        <w:rPr/>
      </w:pPr>
      <w:r>
        <w:rPr>
          <w:rFonts w:cs="Calibri" w:cstheme="minorHAnsi"/>
          <w:sz w:val="24"/>
          <w:szCs w:val="24"/>
        </w:rPr>
        <w:t>Material balance in combustion reactions;</w:t>
      </w:r>
    </w:p>
    <w:p>
      <w:pPr>
        <w:pStyle w:val="ListParagraph"/>
        <w:widowControl w:val="false"/>
        <w:numPr>
          <w:ilvl w:val="0"/>
          <w:numId w:val="6"/>
        </w:numPr>
        <w:spacing w:lineRule="auto" w:line="240" w:before="0" w:after="0"/>
        <w:jc w:val="both"/>
        <w:rPr/>
      </w:pPr>
      <w:r>
        <w:rPr>
          <w:rFonts w:cs="Calibri" w:cstheme="minorHAnsi"/>
          <w:sz w:val="24"/>
          <w:szCs w:val="24"/>
        </w:rPr>
        <w:t>Material balance in multiphase systems.</w:t>
      </w:r>
    </w:p>
    <w:p>
      <w:pPr>
        <w:pStyle w:val="ListParagraph"/>
        <w:widowControl w:val="false"/>
        <w:spacing w:lineRule="auto" w:line="240" w:before="0" w:after="0"/>
        <w:jc w:val="both"/>
        <w:rPr>
          <w:rFonts w:ascii="Calibri" w:hAnsi="Calibri" w:cs="Calibri" w:asciiTheme="minorHAnsi" w:cstheme="minorHAnsi" w:hAnsiTheme="minorHAnsi"/>
          <w:sz w:val="24"/>
          <w:szCs w:val="24"/>
        </w:rPr>
      </w:pPr>
      <w:r>
        <w:rPr/>
      </w:r>
    </w:p>
    <w:p>
      <w:pPr>
        <w:pStyle w:val="ListParagraph"/>
        <w:widowControl w:val="false"/>
        <w:spacing w:lineRule="auto" w:line="240" w:before="0" w:after="0"/>
        <w:jc w:val="both"/>
        <w:rPr>
          <w:rFonts w:ascii="Calibri" w:hAnsi="Calibri" w:cs="Calibri" w:asciiTheme="minorHAnsi" w:cstheme="minorHAnsi" w:hAnsiTheme="minorHAnsi"/>
          <w:sz w:val="24"/>
          <w:szCs w:val="24"/>
        </w:rPr>
      </w:pPr>
      <w:r>
        <w:rPr/>
      </w:r>
    </w:p>
    <w:p>
      <w:pPr>
        <w:pStyle w:val="Normal"/>
        <w:widowControl w:val="false"/>
        <w:spacing w:lineRule="auto" w:line="240" w:before="0" w:after="0"/>
        <w:rPr/>
      </w:pPr>
      <w:r>
        <w:rPr>
          <w:rFonts w:cs="Calibri" w:cstheme="minorHAnsi"/>
          <w:b/>
          <w:sz w:val="24"/>
          <w:szCs w:val="24"/>
        </w:rPr>
        <w:t xml:space="preserve">Module 3   </w:t>
      </w:r>
      <w:r>
        <w:rPr>
          <w:rFonts w:cs="Calibri" w:cstheme="minorHAnsi"/>
          <w:sz w:val="24"/>
          <w:szCs w:val="24"/>
        </w:rPr>
        <w:t xml:space="preserve">Fundamentals of Energy Balance: </w:t>
      </w:r>
      <w:r>
        <w:rPr>
          <w:rFonts w:cs="Calibri" w:cstheme="minorHAnsi"/>
          <w:sz w:val="24"/>
          <w:szCs w:val="24"/>
        </w:rPr>
        <w:t>(</w:t>
      </w:r>
      <w:r>
        <w:rPr>
          <w:rFonts w:cs="Calibri" w:cstheme="minorHAnsi"/>
          <w:sz w:val="24"/>
          <w:szCs w:val="24"/>
        </w:rPr>
        <w:t>6</w:t>
      </w:r>
      <w:r>
        <w:rPr>
          <w:rFonts w:cs="Calibri" w:cstheme="minorHAnsi"/>
          <w:sz w:val="24"/>
          <w:szCs w:val="24"/>
        </w:rPr>
        <w:t xml:space="preserve"> lectures)</w:t>
      </w:r>
    </w:p>
    <w:p>
      <w:pPr>
        <w:pStyle w:val="ListParagraph"/>
        <w:widowControl w:val="false"/>
        <w:numPr>
          <w:ilvl w:val="0"/>
          <w:numId w:val="8"/>
        </w:numPr>
        <w:spacing w:lineRule="auto" w:line="240" w:before="0" w:after="0"/>
        <w:ind w:left="720" w:hanging="360"/>
        <w:rPr/>
      </w:pPr>
      <w:r>
        <w:rPr>
          <w:rFonts w:cs="Calibri" w:cstheme="minorHAnsi"/>
          <w:sz w:val="24"/>
          <w:szCs w:val="24"/>
        </w:rPr>
        <w:t>Internal, kinetic and potential energy;</w:t>
      </w:r>
    </w:p>
    <w:p>
      <w:pPr>
        <w:pStyle w:val="ListParagraph"/>
        <w:widowControl w:val="false"/>
        <w:numPr>
          <w:ilvl w:val="0"/>
          <w:numId w:val="8"/>
        </w:numPr>
        <w:spacing w:lineRule="auto" w:line="240" w:before="0" w:after="0"/>
        <w:ind w:left="720" w:hanging="360"/>
        <w:rPr/>
      </w:pPr>
      <w:r>
        <w:rPr>
          <w:rFonts w:cs="Calibri" w:cstheme="minorHAnsi"/>
          <w:sz w:val="24"/>
          <w:szCs w:val="24"/>
        </w:rPr>
        <w:t>Work, heat and enthalpy;</w:t>
      </w:r>
    </w:p>
    <w:p>
      <w:pPr>
        <w:pStyle w:val="ListParagraph"/>
        <w:widowControl w:val="false"/>
        <w:numPr>
          <w:ilvl w:val="0"/>
          <w:numId w:val="8"/>
        </w:numPr>
        <w:spacing w:lineRule="auto" w:line="240" w:before="0" w:after="0"/>
        <w:ind w:left="720" w:hanging="360"/>
        <w:rPr/>
      </w:pPr>
      <w:r>
        <w:rPr>
          <w:rFonts w:cs="Calibri" w:cstheme="minorHAnsi"/>
          <w:sz w:val="24"/>
          <w:szCs w:val="24"/>
        </w:rPr>
        <w:t xml:space="preserve">First </w:t>
      </w:r>
      <w:r>
        <w:rPr>
          <w:rFonts w:cs="Calibri" w:cstheme="minorHAnsi"/>
          <w:sz w:val="24"/>
          <w:szCs w:val="24"/>
        </w:rPr>
        <w:t xml:space="preserve">and second </w:t>
      </w:r>
      <w:r>
        <w:rPr>
          <w:rFonts w:cs="Calibri" w:cstheme="minorHAnsi"/>
          <w:sz w:val="24"/>
          <w:szCs w:val="24"/>
        </w:rPr>
        <w:t>law</w:t>
      </w:r>
      <w:r>
        <w:rPr>
          <w:rFonts w:cs="Calibri" w:cstheme="minorHAnsi"/>
          <w:sz w:val="24"/>
          <w:szCs w:val="24"/>
        </w:rPr>
        <w:t>s</w:t>
      </w:r>
      <w:r>
        <w:rPr>
          <w:rFonts w:cs="Calibri" w:cstheme="minorHAnsi"/>
          <w:sz w:val="24"/>
          <w:szCs w:val="24"/>
        </w:rPr>
        <w:t xml:space="preserve"> of thermodynamics applied to closed and open systems;</w:t>
      </w:r>
    </w:p>
    <w:p>
      <w:pPr>
        <w:pStyle w:val="ListParagraph"/>
        <w:widowControl w:val="false"/>
        <w:numPr>
          <w:ilvl w:val="0"/>
          <w:numId w:val="8"/>
        </w:numPr>
        <w:spacing w:lineRule="auto" w:line="240" w:before="0" w:after="0"/>
        <w:ind w:left="720" w:hanging="360"/>
        <w:rPr/>
      </w:pPr>
      <w:r>
        <w:rPr>
          <w:rFonts w:cs="Calibri" w:cstheme="minorHAnsi"/>
          <w:sz w:val="24"/>
          <w:szCs w:val="24"/>
        </w:rPr>
        <w:t>Energy</w:t>
      </w:r>
      <w:r>
        <w:rPr>
          <w:rFonts w:cs="Calibri" w:cstheme="minorHAnsi"/>
          <w:sz w:val="24"/>
          <w:szCs w:val="24"/>
        </w:rPr>
        <w:t xml:space="preserve"> balance calculation practices;</w:t>
      </w:r>
    </w:p>
    <w:p>
      <w:pPr>
        <w:pStyle w:val="ListParagraph"/>
        <w:widowControl w:val="false"/>
        <w:numPr>
          <w:ilvl w:val="0"/>
          <w:numId w:val="8"/>
        </w:numPr>
        <w:spacing w:lineRule="auto" w:line="240" w:before="0" w:after="0"/>
        <w:ind w:left="720" w:hanging="360"/>
        <w:rPr/>
      </w:pPr>
      <w:r>
        <w:rPr>
          <w:rFonts w:cs="Calibri" w:cstheme="minorHAnsi"/>
          <w:sz w:val="24"/>
          <w:szCs w:val="24"/>
        </w:rPr>
        <w:t>Energy</w:t>
      </w:r>
      <w:r>
        <w:rPr>
          <w:rFonts w:cs="Calibri" w:cstheme="minorHAnsi"/>
          <w:sz w:val="24"/>
          <w:szCs w:val="24"/>
        </w:rPr>
        <w:t xml:space="preserve"> balance in non-reactive systems;</w:t>
      </w:r>
    </w:p>
    <w:p>
      <w:pPr>
        <w:pStyle w:val="ListParagraph"/>
        <w:widowControl w:val="false"/>
        <w:numPr>
          <w:ilvl w:val="0"/>
          <w:numId w:val="8"/>
        </w:numPr>
        <w:spacing w:lineRule="auto" w:line="240" w:before="0" w:after="0"/>
        <w:ind w:left="720" w:hanging="360"/>
        <w:rPr/>
      </w:pPr>
      <w:r>
        <w:rPr>
          <w:rFonts w:cs="Calibri" w:cstheme="minorHAnsi"/>
          <w:sz w:val="24"/>
          <w:szCs w:val="24"/>
        </w:rPr>
        <w:t>P</w:t>
      </w:r>
      <w:r>
        <w:rPr>
          <w:rFonts w:cs="Calibri" w:cstheme="minorHAnsi"/>
          <w:sz w:val="24"/>
          <w:szCs w:val="24"/>
        </w:rPr>
        <w:t>rocesses with no phase change: sensible heat;</w:t>
      </w:r>
    </w:p>
    <w:p>
      <w:pPr>
        <w:pStyle w:val="ListParagraph"/>
        <w:widowControl w:val="false"/>
        <w:numPr>
          <w:ilvl w:val="0"/>
          <w:numId w:val="8"/>
        </w:numPr>
        <w:spacing w:lineRule="auto" w:line="240" w:before="0" w:after="0"/>
        <w:ind w:left="720" w:hanging="360"/>
        <w:rPr/>
      </w:pPr>
      <w:r>
        <w:rPr>
          <w:rFonts w:cs="Calibri" w:cstheme="minorHAnsi"/>
          <w:sz w:val="24"/>
          <w:szCs w:val="24"/>
        </w:rPr>
        <w:t>Processes with phase change: latent heat;</w:t>
      </w:r>
    </w:p>
    <w:p>
      <w:pPr>
        <w:pStyle w:val="ListParagraph"/>
        <w:widowControl w:val="false"/>
        <w:numPr>
          <w:ilvl w:val="0"/>
          <w:numId w:val="8"/>
        </w:numPr>
        <w:spacing w:lineRule="auto" w:line="240" w:before="0" w:after="0"/>
        <w:ind w:left="720" w:hanging="360"/>
        <w:rPr/>
      </w:pPr>
      <w:r>
        <w:rPr>
          <w:rFonts w:cs="Calibri" w:cstheme="minorHAnsi"/>
          <w:sz w:val="24"/>
          <w:szCs w:val="24"/>
        </w:rPr>
        <w:t xml:space="preserve">Heat of reaction, </w:t>
      </w:r>
      <w:r>
        <w:rPr>
          <w:rFonts w:cs="Calibri" w:cstheme="minorHAnsi"/>
          <w:sz w:val="24"/>
          <w:szCs w:val="24"/>
        </w:rPr>
        <w:t>f</w:t>
      </w:r>
      <w:r>
        <w:rPr>
          <w:rFonts w:cs="Calibri" w:cstheme="minorHAnsi"/>
          <w:sz w:val="24"/>
          <w:szCs w:val="24"/>
        </w:rPr>
        <w:t xml:space="preserve">ormation and </w:t>
      </w:r>
      <w:r>
        <w:rPr>
          <w:rFonts w:cs="Calibri" w:cstheme="minorHAnsi"/>
          <w:sz w:val="24"/>
          <w:szCs w:val="24"/>
        </w:rPr>
        <w:t>combustion.</w:t>
      </w:r>
    </w:p>
    <w:p>
      <w:pPr>
        <w:pStyle w:val="ListParagraph"/>
        <w:widowControl w:val="false"/>
        <w:spacing w:lineRule="auto" w:line="240" w:before="0" w:after="0"/>
        <w:rPr>
          <w:rFonts w:ascii="Calibri" w:hAnsi="Calibri" w:cs="Calibri" w:asciiTheme="minorHAnsi" w:cstheme="minorHAnsi" w:hAnsiTheme="minorHAnsi"/>
          <w:sz w:val="24"/>
          <w:szCs w:val="24"/>
        </w:rPr>
      </w:pPr>
      <w:r>
        <w:rPr>
          <w:rFonts w:cs="Calibri" w:cstheme="minorHAnsi"/>
          <w:sz w:val="24"/>
          <w:szCs w:val="24"/>
        </w:rPr>
      </w:r>
    </w:p>
    <w:p>
      <w:pPr>
        <w:pStyle w:val="Normal"/>
        <w:widowControl w:val="false"/>
        <w:spacing w:lineRule="auto" w:line="240" w:before="0" w:after="0"/>
        <w:rPr/>
      </w:pPr>
      <w:r>
        <w:rPr>
          <w:rFonts w:cs="Calibri" w:cstheme="minorHAnsi"/>
          <w:b/>
          <w:sz w:val="24"/>
          <w:szCs w:val="24"/>
        </w:rPr>
        <w:t xml:space="preserve">Module 4   </w:t>
      </w:r>
      <w:r>
        <w:rPr>
          <w:rFonts w:cs="Calibri" w:cstheme="minorHAnsi"/>
          <w:sz w:val="24"/>
          <w:szCs w:val="24"/>
        </w:rPr>
        <w:t>C</w:t>
      </w:r>
      <w:r>
        <w:rPr>
          <w:rFonts w:cs="Calibri" w:cstheme="minorHAnsi"/>
          <w:sz w:val="24"/>
          <w:szCs w:val="24"/>
        </w:rPr>
        <w:t>om</w:t>
      </w:r>
      <w:r>
        <w:rPr>
          <w:rFonts w:cs="Calibri" w:cstheme="minorHAnsi"/>
          <w:sz w:val="24"/>
          <w:szCs w:val="24"/>
        </w:rPr>
        <w:t>bined Material and Energy Balance</w:t>
      </w:r>
      <w:r>
        <w:rPr>
          <w:rFonts w:cs="Calibri" w:cstheme="minorHAnsi"/>
          <w:sz w:val="24"/>
          <w:szCs w:val="24"/>
        </w:rPr>
        <w:t xml:space="preserve">: </w:t>
      </w:r>
      <w:r>
        <w:rPr>
          <w:rFonts w:cs="Calibri" w:cstheme="minorHAnsi"/>
          <w:sz w:val="24"/>
          <w:szCs w:val="24"/>
        </w:rPr>
        <w:t>(</w:t>
      </w:r>
      <w:r>
        <w:rPr>
          <w:rFonts w:cs="Calibri" w:cstheme="minorHAnsi"/>
          <w:sz w:val="24"/>
          <w:szCs w:val="24"/>
        </w:rPr>
        <w:t>5</w:t>
      </w:r>
      <w:r>
        <w:rPr>
          <w:rFonts w:cs="Calibri" w:cstheme="minorHAnsi"/>
          <w:sz w:val="24"/>
          <w:szCs w:val="24"/>
        </w:rPr>
        <w:t xml:space="preserve"> lectures)</w:t>
      </w:r>
    </w:p>
    <w:p>
      <w:pPr>
        <w:pStyle w:val="ListParagraph"/>
        <w:widowControl w:val="false"/>
        <w:numPr>
          <w:ilvl w:val="0"/>
          <w:numId w:val="7"/>
        </w:numPr>
        <w:spacing w:lineRule="auto" w:line="240" w:before="0" w:after="0"/>
        <w:rPr/>
      </w:pPr>
      <w:r>
        <w:rPr>
          <w:rFonts w:cs="Calibri" w:cstheme="minorHAnsi"/>
          <w:sz w:val="24"/>
          <w:szCs w:val="24"/>
        </w:rPr>
        <w:t>Gibbs phase rule: degrees of freedom analysis</w:t>
      </w:r>
      <w:r>
        <w:rPr>
          <w:rFonts w:cs="Calibri" w:cstheme="minorHAnsi"/>
          <w:sz w:val="24"/>
          <w:szCs w:val="24"/>
        </w:rPr>
        <w:t>;</w:t>
      </w:r>
    </w:p>
    <w:p>
      <w:pPr>
        <w:pStyle w:val="ListParagraph"/>
        <w:widowControl w:val="false"/>
        <w:numPr>
          <w:ilvl w:val="0"/>
          <w:numId w:val="7"/>
        </w:numPr>
        <w:spacing w:lineRule="auto" w:line="240" w:before="0" w:after="0"/>
        <w:rPr/>
      </w:pPr>
      <w:r>
        <w:rPr>
          <w:rFonts w:cs="Calibri" w:cstheme="minorHAnsi"/>
          <w:sz w:val="24"/>
          <w:szCs w:val="24"/>
        </w:rPr>
        <w:t>Raoult’s law and flash calculations;</w:t>
      </w:r>
    </w:p>
    <w:p>
      <w:pPr>
        <w:pStyle w:val="ListParagraph"/>
        <w:widowControl w:val="false"/>
        <w:numPr>
          <w:ilvl w:val="0"/>
          <w:numId w:val="7"/>
        </w:numPr>
        <w:spacing w:lineRule="auto" w:line="240" w:before="0" w:after="0"/>
        <w:rPr>
          <w:rFonts w:ascii="Calibri" w:hAnsi="Calibri" w:cs="Calibri" w:asciiTheme="minorHAnsi" w:cstheme="minorHAnsi" w:hAnsiTheme="minorHAnsi"/>
          <w:sz w:val="24"/>
          <w:szCs w:val="24"/>
        </w:rPr>
      </w:pPr>
      <w:r>
        <w:rPr>
          <w:rFonts w:cs="Calibri" w:cstheme="minorHAnsi"/>
          <w:sz w:val="24"/>
          <w:szCs w:val="24"/>
        </w:rPr>
        <w:t xml:space="preserve">Case studies of industrial processes </w:t>
      </w:r>
      <w:r>
        <w:rPr>
          <w:rFonts w:cs="Calibri" w:cstheme="minorHAnsi"/>
          <w:sz w:val="24"/>
          <w:szCs w:val="24"/>
        </w:rPr>
        <w:t xml:space="preserve">and unit operations </w:t>
      </w:r>
      <w:r>
        <w:rPr>
          <w:rFonts w:cs="Calibri" w:cstheme="minorHAnsi"/>
          <w:sz w:val="24"/>
          <w:szCs w:val="24"/>
        </w:rPr>
        <w:t xml:space="preserve">(distillation, cristalisation, </w:t>
      </w:r>
      <w:r>
        <w:rPr>
          <w:rFonts w:cs="Calibri" w:cstheme="minorHAnsi"/>
          <w:sz w:val="24"/>
          <w:szCs w:val="24"/>
        </w:rPr>
        <w:t>etc)</w:t>
      </w:r>
      <w:r>
        <w:rPr>
          <w:rFonts w:cs="Calibri" w:cstheme="minorHAnsi"/>
          <w:sz w:val="24"/>
          <w:szCs w:val="24"/>
        </w:rPr>
        <w:t xml:space="preserve"> involving:</w:t>
      </w:r>
    </w:p>
    <w:p>
      <w:pPr>
        <w:pStyle w:val="ListParagraph"/>
        <w:widowControl w:val="false"/>
        <w:numPr>
          <w:ilvl w:val="1"/>
          <w:numId w:val="7"/>
        </w:numPr>
        <w:spacing w:lineRule="auto" w:line="240" w:before="0" w:after="0"/>
        <w:rPr>
          <w:rFonts w:ascii="Calibri" w:hAnsi="Calibri" w:cs="Calibri" w:asciiTheme="minorHAnsi" w:cstheme="minorHAnsi" w:hAnsiTheme="minorHAnsi"/>
          <w:sz w:val="24"/>
          <w:szCs w:val="24"/>
        </w:rPr>
      </w:pPr>
      <w:r>
        <w:rPr>
          <w:rFonts w:cs="Calibri" w:cstheme="minorHAnsi"/>
          <w:sz w:val="24"/>
          <w:szCs w:val="24"/>
        </w:rPr>
        <w:t>Production of organic compounds;</w:t>
      </w:r>
    </w:p>
    <w:p>
      <w:pPr>
        <w:pStyle w:val="ListParagraph"/>
        <w:widowControl w:val="false"/>
        <w:numPr>
          <w:ilvl w:val="1"/>
          <w:numId w:val="7"/>
        </w:numPr>
        <w:spacing w:lineRule="auto" w:line="240" w:before="0" w:after="0"/>
        <w:rPr>
          <w:rFonts w:ascii="Calibri" w:hAnsi="Calibri" w:cs="Calibri" w:asciiTheme="minorHAnsi" w:cstheme="minorHAnsi" w:hAnsiTheme="minorHAnsi"/>
          <w:sz w:val="24"/>
          <w:szCs w:val="24"/>
        </w:rPr>
      </w:pPr>
      <w:r>
        <w:rPr>
          <w:rFonts w:cs="Calibri" w:cstheme="minorHAnsi"/>
          <w:sz w:val="24"/>
          <w:szCs w:val="24"/>
        </w:rPr>
        <w:t>Bioengineering process.</w:t>
      </w:r>
    </w:p>
    <w:p>
      <w:pPr>
        <w:pStyle w:val="ListParagraph"/>
        <w:widowControl w:val="false"/>
        <w:numPr>
          <w:ilvl w:val="0"/>
          <w:numId w:val="0"/>
        </w:numPr>
        <w:spacing w:lineRule="auto" w:line="240" w:before="0" w:after="0"/>
        <w:ind w:left="2160" w:hanging="0"/>
        <w:rPr>
          <w:rFonts w:ascii="Calibri" w:hAnsi="Calibri" w:cs="Calibri" w:asciiTheme="minorHAnsi" w:cstheme="minorHAnsi" w:hAnsiTheme="minorHAnsi"/>
          <w:sz w:val="24"/>
          <w:szCs w:val="24"/>
        </w:rPr>
      </w:pPr>
      <w:r>
        <w:rPr>
          <w:rFonts w:cs="Calibri" w:cstheme="minorHAnsi"/>
          <w:sz w:val="24"/>
          <w:szCs w:val="24"/>
        </w:rPr>
      </w:r>
    </w:p>
    <w:p>
      <w:pPr>
        <w:pStyle w:val="Normal"/>
        <w:widowControl w:val="false"/>
        <w:spacing w:lineRule="auto" w:line="240" w:before="0" w:after="0"/>
        <w:rPr/>
      </w:pPr>
      <w:r>
        <w:rPr>
          <w:rFonts w:cs="Calibri" w:cstheme="minorHAnsi"/>
          <w:b/>
          <w:sz w:val="24"/>
          <w:szCs w:val="24"/>
        </w:rPr>
        <w:t xml:space="preserve">Module </w:t>
      </w:r>
      <w:r>
        <w:rPr>
          <w:rFonts w:cs="Calibri" w:cstheme="minorHAnsi"/>
          <w:b/>
          <w:sz w:val="24"/>
          <w:szCs w:val="24"/>
        </w:rPr>
        <w:t>5</w:t>
      </w:r>
      <w:r>
        <w:rPr>
          <w:rFonts w:cs="Calibri" w:cstheme="minorHAnsi"/>
          <w:b/>
          <w:sz w:val="24"/>
          <w:szCs w:val="24"/>
        </w:rPr>
        <w:t xml:space="preserve">   </w:t>
      </w:r>
      <w:r>
        <w:rPr>
          <w:rFonts w:cs="Calibri" w:cstheme="minorHAnsi"/>
          <w:sz w:val="24"/>
          <w:szCs w:val="24"/>
        </w:rPr>
        <w:t>C</w:t>
      </w:r>
      <w:r>
        <w:rPr>
          <w:rFonts w:cs="Calibri" w:cstheme="minorHAnsi"/>
          <w:sz w:val="24"/>
          <w:szCs w:val="24"/>
        </w:rPr>
        <w:t xml:space="preserve">omputer-Aided Balance Calculations (hands-on sessions): </w:t>
      </w:r>
      <w:r>
        <w:rPr>
          <w:rFonts w:cs="Calibri" w:cstheme="minorHAnsi"/>
          <w:sz w:val="24"/>
          <w:szCs w:val="24"/>
        </w:rPr>
        <w:t>(</w:t>
      </w:r>
      <w:r>
        <w:rPr>
          <w:rFonts w:cs="Calibri" w:cstheme="minorHAnsi"/>
          <w:sz w:val="24"/>
          <w:szCs w:val="24"/>
        </w:rPr>
        <w:t>12</w:t>
      </w:r>
      <w:r>
        <w:rPr>
          <w:rFonts w:cs="Calibri" w:cstheme="minorHAnsi"/>
          <w:sz w:val="24"/>
          <w:szCs w:val="24"/>
        </w:rPr>
        <w:t xml:space="preserve"> lectures)</w:t>
      </w:r>
    </w:p>
    <w:p>
      <w:pPr>
        <w:pStyle w:val="ListParagraph"/>
        <w:widowControl w:val="false"/>
        <w:numPr>
          <w:ilvl w:val="0"/>
          <w:numId w:val="7"/>
        </w:numPr>
        <w:spacing w:lineRule="auto" w:line="240" w:before="0" w:after="0"/>
        <w:rPr/>
      </w:pPr>
      <w:r>
        <w:rPr>
          <w:rFonts w:cs="Calibri" w:cstheme="minorHAnsi"/>
          <w:sz w:val="24"/>
          <w:szCs w:val="24"/>
        </w:rPr>
        <w:t>Gibbs phase rule: degrees of freedom analysis</w:t>
      </w:r>
      <w:r>
        <w:rPr>
          <w:rFonts w:cs="Calibri" w:cstheme="minorHAnsi"/>
          <w:sz w:val="24"/>
          <w:szCs w:val="24"/>
        </w:rPr>
        <w:t>;</w:t>
      </w:r>
    </w:p>
    <w:p>
      <w:pPr>
        <w:pStyle w:val="ListParagraph"/>
        <w:widowControl w:val="false"/>
        <w:numPr>
          <w:ilvl w:val="0"/>
          <w:numId w:val="7"/>
        </w:numPr>
        <w:spacing w:lineRule="auto" w:line="240" w:before="0" w:after="0"/>
        <w:rPr/>
      </w:pPr>
      <w:r>
        <w:rPr>
          <w:rFonts w:cs="Calibri" w:cstheme="minorHAnsi"/>
          <w:sz w:val="24"/>
          <w:szCs w:val="24"/>
        </w:rPr>
        <w:t>Introduction to programming language</w:t>
      </w:r>
      <w:r>
        <w:rPr>
          <w:rFonts w:cs="Calibri" w:cstheme="minorHAnsi"/>
          <w:sz w:val="24"/>
          <w:szCs w:val="24"/>
        </w:rPr>
        <w:t>s</w:t>
      </w:r>
      <w:r>
        <w:rPr>
          <w:rFonts w:cs="Calibri" w:cstheme="minorHAnsi"/>
          <w:sz w:val="24"/>
          <w:szCs w:val="24"/>
        </w:rPr>
        <w:t>;</w:t>
      </w:r>
    </w:p>
    <w:p>
      <w:pPr>
        <w:pStyle w:val="ListParagraph"/>
        <w:widowControl w:val="false"/>
        <w:numPr>
          <w:ilvl w:val="0"/>
          <w:numId w:val="7"/>
        </w:numPr>
        <w:spacing w:lineRule="auto" w:line="240" w:before="0" w:after="0"/>
        <w:rPr/>
      </w:pPr>
      <w:r>
        <w:rPr>
          <w:rFonts w:cs="Calibri" w:cstheme="minorHAnsi"/>
          <w:sz w:val="24"/>
          <w:szCs w:val="24"/>
        </w:rPr>
        <w:t>Basic elements of programming in Matlab;</w:t>
      </w:r>
    </w:p>
    <w:p>
      <w:pPr>
        <w:pStyle w:val="ListParagraph"/>
        <w:widowControl w:val="false"/>
        <w:numPr>
          <w:ilvl w:val="0"/>
          <w:numId w:val="7"/>
        </w:numPr>
        <w:spacing w:lineRule="auto" w:line="240" w:before="0" w:after="0"/>
        <w:rPr/>
      </w:pPr>
      <w:r>
        <w:rPr>
          <w:rFonts w:cs="Calibri" w:cstheme="minorHAnsi"/>
          <w:sz w:val="24"/>
          <w:szCs w:val="24"/>
        </w:rPr>
        <w:t>Case-studies of co</w:t>
      </w:r>
      <w:r>
        <w:rPr>
          <w:rFonts w:cs="Calibri" w:cstheme="minorHAnsi"/>
          <w:sz w:val="24"/>
          <w:szCs w:val="24"/>
        </w:rPr>
        <w:t>mbined</w:t>
      </w:r>
      <w:r>
        <w:rPr>
          <w:rFonts w:cs="Calibri" w:cstheme="minorHAnsi"/>
          <w:sz w:val="24"/>
          <w:szCs w:val="24"/>
        </w:rPr>
        <w:t xml:space="preserve"> material and energy conservation analysis with Matlab</w:t>
      </w:r>
      <w:r>
        <w:rPr>
          <w:rFonts w:cs="Calibri" w:cstheme="minorHAnsi"/>
          <w:sz w:val="24"/>
          <w:szCs w:val="24"/>
        </w:rPr>
        <w:t>;</w:t>
      </w:r>
    </w:p>
    <w:p>
      <w:pPr>
        <w:pStyle w:val="ListParagraph"/>
        <w:widowControl w:val="false"/>
        <w:numPr>
          <w:ilvl w:val="0"/>
          <w:numId w:val="7"/>
        </w:numPr>
        <w:spacing w:lineRule="auto" w:line="240" w:before="0" w:after="0"/>
        <w:rPr/>
      </w:pPr>
      <w:r>
        <w:rPr>
          <w:rFonts w:cs="Calibri" w:cstheme="minorHAnsi"/>
          <w:sz w:val="24"/>
          <w:szCs w:val="24"/>
        </w:rPr>
        <w:t>Introduction to ASPEN process simulator;</w:t>
      </w:r>
    </w:p>
    <w:p>
      <w:pPr>
        <w:pStyle w:val="ListParagraph"/>
        <w:widowControl w:val="false"/>
        <w:numPr>
          <w:ilvl w:val="0"/>
          <w:numId w:val="7"/>
        </w:numPr>
        <w:spacing w:lineRule="auto" w:line="240" w:before="0" w:after="0"/>
        <w:rPr/>
      </w:pPr>
      <w:r>
        <w:rPr>
          <w:rFonts w:cs="Calibri" w:cstheme="minorHAnsi"/>
          <w:sz w:val="24"/>
          <w:szCs w:val="24"/>
        </w:rPr>
        <w:t xml:space="preserve">Case-studies of </w:t>
      </w:r>
      <w:r>
        <w:rPr>
          <w:rFonts w:cs="Calibri" w:cstheme="minorHAnsi"/>
          <w:sz w:val="24"/>
          <w:szCs w:val="24"/>
        </w:rPr>
        <w:t>co</w:t>
      </w:r>
      <w:r>
        <w:rPr>
          <w:rFonts w:cs="Calibri" w:cstheme="minorHAnsi"/>
          <w:sz w:val="24"/>
          <w:szCs w:val="24"/>
        </w:rPr>
        <w:t>mbined</w:t>
      </w:r>
      <w:r>
        <w:rPr>
          <w:rFonts w:cs="Calibri" w:cstheme="minorHAnsi"/>
          <w:sz w:val="24"/>
          <w:szCs w:val="24"/>
        </w:rPr>
        <w:t xml:space="preserve"> material and energy conservation analysis with </w:t>
      </w:r>
      <w:r>
        <w:rPr>
          <w:rFonts w:cs="Calibri" w:cstheme="minorHAnsi"/>
          <w:sz w:val="24"/>
          <w:szCs w:val="24"/>
        </w:rPr>
        <w:t>ASPEN</w:t>
      </w:r>
      <w:r>
        <w:rPr>
          <w:rFonts w:cs="Calibri" w:cstheme="minorHAnsi"/>
          <w:sz w:val="24"/>
          <w:szCs w:val="24"/>
        </w:rPr>
        <w:t>.</w:t>
      </w:r>
    </w:p>
    <w:p>
      <w:pPr>
        <w:pStyle w:val="Normal"/>
        <w:widowControl w:val="false"/>
        <w:spacing w:lineRule="auto" w:line="240" w:before="0" w:after="0"/>
        <w:rPr>
          <w:rFonts w:ascii="Calibri" w:hAnsi="Calibri" w:cs="Calibri" w:asciiTheme="minorHAnsi" w:cstheme="minorHAnsi" w:hAnsiTheme="minorHAnsi"/>
          <w:bCs/>
          <w:color w:val="00000A"/>
          <w:sz w:val="24"/>
          <w:szCs w:val="24"/>
        </w:rPr>
      </w:pPr>
      <w:r>
        <w:rPr/>
      </w:r>
    </w:p>
    <w:p>
      <w:pPr>
        <w:pStyle w:val="Default"/>
        <w:rPr>
          <w:rFonts w:ascii="Calibri" w:hAnsi="Calibri" w:cs="Calibri" w:asciiTheme="minorHAnsi" w:cstheme="minorHAnsi" w:hAnsiTheme="minorHAnsi"/>
          <w:b/>
          <w:b/>
          <w:bCs/>
        </w:rPr>
      </w:pPr>
      <w:r>
        <w:rPr>
          <w:rFonts w:cs="Calibri" w:cstheme="minorHAnsi" w:ascii="Calibri" w:hAnsi="Calibri"/>
          <w:b/>
          <w:bCs/>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TIMETABLE </w:t>
      </w:r>
    </w:p>
    <w:p>
      <w:pPr>
        <w:pStyle w:val="Default"/>
        <w:ind w:left="360" w:hanging="0"/>
        <w:jc w:val="both"/>
        <w:rPr/>
      </w:pPr>
      <w:r>
        <w:rPr>
          <w:rFonts w:cs="Calibri" w:ascii="Calibri" w:hAnsi="Calibri" w:asciiTheme="minorHAnsi" w:cstheme="minorHAnsi" w:hAnsiTheme="minorHAnsi"/>
        </w:rPr>
        <w:t xml:space="preserve">Lectures: </w:t>
      </w:r>
      <w:r>
        <w:rPr>
          <w:rFonts w:cs="Calibri" w:ascii="Calibri" w:hAnsi="Calibri" w:asciiTheme="minorHAnsi" w:cstheme="minorHAnsi" w:hAnsiTheme="minorHAnsi"/>
        </w:rPr>
        <w:t>3</w:t>
      </w:r>
      <w:r>
        <w:rPr>
          <w:rFonts w:cs="Calibri" w:ascii="Calibri" w:hAnsi="Calibri" w:asciiTheme="minorHAnsi" w:cstheme="minorHAnsi" w:hAnsiTheme="minorHAnsi"/>
        </w:rPr>
        <w:t xml:space="preserve"> one-hour per week (over </w:t>
      </w:r>
      <w:r>
        <w:rPr>
          <w:rFonts w:cs="Calibri" w:ascii="Calibri" w:hAnsi="Calibri" w:asciiTheme="minorHAnsi" w:cstheme="minorHAnsi" w:hAnsiTheme="minorHAnsi"/>
        </w:rPr>
        <w:t>7</w:t>
      </w:r>
      <w:r>
        <w:rPr>
          <w:rFonts w:cs="Calibri" w:ascii="Calibri" w:hAnsi="Calibri" w:asciiTheme="minorHAnsi" w:cstheme="minorHAnsi" w:hAnsiTheme="minorHAnsi"/>
        </w:rPr>
        <w:t xml:space="preserve"> weeks);</w:t>
      </w:r>
    </w:p>
    <w:p>
      <w:pPr>
        <w:pStyle w:val="Default"/>
        <w:ind w:left="360" w:hanging="0"/>
        <w:jc w:val="both"/>
        <w:rPr/>
      </w:pPr>
      <w:r>
        <w:rPr>
          <w:rFonts w:cs="Calibri" w:ascii="Calibri" w:hAnsi="Calibri" w:asciiTheme="minorHAnsi" w:cstheme="minorHAnsi" w:hAnsiTheme="minorHAnsi"/>
        </w:rPr>
        <w:t xml:space="preserve">Practicals: </w:t>
      </w:r>
      <w:r>
        <w:rPr>
          <w:rFonts w:cs="Calibri" w:ascii="Calibri" w:hAnsi="Calibri" w:asciiTheme="minorHAnsi" w:cstheme="minorHAnsi" w:hAnsiTheme="minorHAnsi"/>
        </w:rPr>
        <w:t>1</w:t>
      </w:r>
      <w:r>
        <w:rPr>
          <w:rFonts w:cs="Calibri" w:ascii="Calibri" w:hAnsi="Calibri" w:asciiTheme="minorHAnsi" w:cstheme="minorHAnsi" w:hAnsiTheme="minorHAnsi"/>
        </w:rPr>
        <w:t xml:space="preserve"> three-hours per week (over </w:t>
      </w:r>
      <w:r>
        <w:rPr>
          <w:rFonts w:cs="Calibri" w:ascii="Calibri" w:hAnsi="Calibri" w:asciiTheme="minorHAnsi" w:cstheme="minorHAnsi" w:hAnsiTheme="minorHAnsi"/>
        </w:rPr>
        <w:t>4</w:t>
      </w:r>
      <w:r>
        <w:rPr>
          <w:rFonts w:cs="Calibri" w:ascii="Calibri" w:hAnsi="Calibri" w:asciiTheme="minorHAnsi" w:cstheme="minorHAnsi" w:hAnsiTheme="minorHAnsi"/>
        </w:rPr>
        <w:t xml:space="preserve"> weeks); </w:t>
      </w:r>
    </w:p>
    <w:p>
      <w:pPr>
        <w:pStyle w:val="Default"/>
        <w:ind w:left="360" w:hanging="0"/>
        <w:jc w:val="both"/>
        <w:rPr/>
      </w:pPr>
      <w:r>
        <w:rPr>
          <w:rFonts w:cs="Calibri" w:ascii="Calibri" w:hAnsi="Calibri" w:asciiTheme="minorHAnsi" w:cstheme="minorHAnsi" w:hAnsiTheme="minorHAnsi"/>
        </w:rPr>
        <w:t>Tutorials: 1 one-hour per week.</w:t>
      </w:r>
    </w:p>
    <w:p>
      <w:pPr>
        <w:pStyle w:val="Default"/>
        <w:ind w:left="360" w:hanging="0"/>
        <w:jc w:val="both"/>
        <w:rPr>
          <w:rFonts w:ascii="Calibri" w:hAnsi="Calibri" w:cs="Calibri" w:asciiTheme="minorHAnsi" w:cstheme="minorHAnsi" w:hAnsiTheme="minorHAnsi"/>
        </w:rPr>
      </w:pPr>
      <w:r>
        <w:rPr/>
      </w:r>
    </w:p>
    <w:p>
      <w:pPr>
        <w:pStyle w:val="Default"/>
        <w:ind w:left="360" w:hanging="0"/>
        <w:jc w:val="both"/>
        <w:rPr>
          <w:rFonts w:ascii="Calibri" w:hAnsi="Calibri" w:cs="Calibri" w:asciiTheme="minorHAnsi" w:cstheme="minorHAnsi" w:hAnsiTheme="minorHAnsi"/>
        </w:rPr>
      </w:pPr>
      <w:r>
        <w:rPr/>
      </w:r>
    </w:p>
    <w:p>
      <w:pPr>
        <w:pStyle w:val="Default"/>
        <w:ind w:left="360" w:hanging="0"/>
        <w:jc w:val="both"/>
        <w:rPr>
          <w:rFonts w:ascii="Calibri" w:hAnsi="Calibri" w:cs="Calibri" w:asciiTheme="minorHAnsi" w:cstheme="minorHAnsi" w:hAnsiTheme="minorHAnsi"/>
        </w:rPr>
      </w:pPr>
      <w:r>
        <w:rPr>
          <w:rFonts w:cs="Calibri" w:ascii="Calibri" w:hAnsi="Calibri" w:asciiTheme="minorHAnsi" w:cstheme="minorHAnsi" w:hAnsiTheme="minorHAnsi"/>
          <w:b w:val="false"/>
          <w:i w:val="false"/>
          <w:caps w:val="false"/>
          <w:smallCaps w:val="false"/>
          <w:color w:val="000000"/>
          <w:spacing w:val="0"/>
          <w:sz w:val="18"/>
        </w:rPr>
        <w:t>Total Hours: 100 ( Lecture Hours 11, Supervised Practical/Workshop/Studio Hours 33, Formative Assessment Hours 1, Summative Assessment Hours 6, Programme Level Learning and Teaching Hours 2, Directed Learning and Independent Learning Hours 47 )</w:t>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b/>
          <w:b/>
          <w:bCs/>
          <w:sz w:val="28"/>
        </w:rPr>
      </w:pPr>
      <w:r>
        <w:rPr>
          <w:rFonts w:cs="Calibri" w:ascii="Calibri" w:hAnsi="Calibri" w:asciiTheme="minorHAnsi" w:cstheme="minorHAnsi" w:hAnsiTheme="minorHAnsi"/>
          <w:b/>
          <w:bCs/>
          <w:sz w:val="28"/>
        </w:rPr>
        <w:t xml:space="preserve">ASSESSMENT </w:t>
      </w:r>
    </w:p>
    <w:p>
      <w:pPr>
        <w:pStyle w:val="Default"/>
        <w:ind w:left="630" w:hanging="630"/>
        <w:jc w:val="both"/>
        <w:rPr/>
      </w:pPr>
      <w:r>
        <w:rPr>
          <w:rFonts w:cs="Calibri" w:ascii="Calibri" w:hAnsi="Calibri" w:asciiTheme="minorHAnsi" w:cstheme="minorHAnsi" w:hAnsiTheme="minorHAnsi"/>
          <w:b/>
        </w:rPr>
        <w:t>1</w:t>
      </w:r>
      <w:r>
        <w:rPr>
          <w:rFonts w:cs="Calibri" w:ascii="Calibri" w:hAnsi="Calibri" w:asciiTheme="minorHAnsi" w:cstheme="minorHAnsi" w:hAnsiTheme="minorHAnsi"/>
          <w:b/>
          <w:vertAlign w:val="superscript"/>
        </w:rPr>
        <w:t>st</w:t>
      </w:r>
      <w:r>
        <w:rPr>
          <w:rFonts w:cs="Calibri" w:ascii="Calibri" w:hAnsi="Calibri" w:asciiTheme="minorHAnsi" w:cstheme="minorHAnsi" w:hAnsiTheme="minorHAnsi"/>
          <w:b/>
        </w:rPr>
        <w:t xml:space="preserve"> attempt:</w:t>
      </w:r>
      <w:r>
        <w:rPr>
          <w:rFonts w:cs="Calibri" w:ascii="Calibri" w:hAnsi="Calibri" w:asciiTheme="minorHAnsi" w:cstheme="minorHAnsi" w:hAnsiTheme="minorHAnsi"/>
        </w:rPr>
        <w:t xml:space="preserve"> 1 t</w:t>
      </w:r>
      <w:r>
        <w:rPr>
          <w:rFonts w:cs="Calibri" w:ascii="Calibri" w:hAnsi="Calibri" w:asciiTheme="minorHAnsi" w:cstheme="minorHAnsi" w:hAnsiTheme="minorHAnsi"/>
        </w:rPr>
        <w:t>hree</w:t>
      </w:r>
      <w:r>
        <w:rPr>
          <w:rFonts w:cs="Calibri" w:ascii="Calibri" w:hAnsi="Calibri" w:asciiTheme="minorHAnsi" w:cstheme="minorHAnsi" w:hAnsiTheme="minorHAnsi"/>
        </w:rPr>
        <w:t>-hour written examination paper (</w:t>
      </w:r>
      <w:r>
        <w:rPr>
          <w:rFonts w:cs="Calibri" w:ascii="Calibri" w:hAnsi="Calibri" w:asciiTheme="minorHAnsi" w:cstheme="minorHAnsi" w:hAnsiTheme="minorHAnsi"/>
        </w:rPr>
        <w:t>6</w:t>
      </w:r>
      <w:r>
        <w:rPr>
          <w:rFonts w:cs="Calibri" w:ascii="Calibri" w:hAnsi="Calibri" w:asciiTheme="minorHAnsi" w:cstheme="minorHAnsi" w:hAnsiTheme="minorHAnsi"/>
        </w:rPr>
        <w:t>0%) and continuous assessment (</w:t>
      </w:r>
      <w:r>
        <w:rPr>
          <w:rFonts w:cs="Calibri" w:ascii="Calibri" w:hAnsi="Calibri" w:asciiTheme="minorHAnsi" w:cstheme="minorHAnsi" w:hAnsiTheme="minorHAnsi"/>
        </w:rPr>
        <w:t>4</w:t>
      </w:r>
      <w:r>
        <w:rPr>
          <w:rFonts w:cs="Calibri" w:ascii="Calibri" w:hAnsi="Calibri" w:asciiTheme="minorHAnsi" w:cstheme="minorHAnsi" w:hAnsiTheme="minorHAnsi"/>
        </w:rPr>
        <w:t xml:space="preserve">0%). </w:t>
      </w:r>
    </w:p>
    <w:p>
      <w:pPr>
        <w:pStyle w:val="Default"/>
        <w:ind w:left="630" w:hanging="630"/>
        <w:jc w:val="both"/>
        <w:rPr/>
      </w:pPr>
      <w:r>
        <w:rPr>
          <w:rFonts w:cs="Calibri" w:ascii="Calibri" w:hAnsi="Calibri" w:asciiTheme="minorHAnsi" w:cstheme="minorHAnsi" w:hAnsiTheme="minorHAnsi"/>
          <w:b/>
        </w:rPr>
        <w:t>Resit:</w:t>
      </w:r>
      <w:r>
        <w:rPr>
          <w:rFonts w:cs="Calibri" w:ascii="Calibri" w:hAnsi="Calibri" w:asciiTheme="minorHAnsi" w:cstheme="minorHAnsi" w:hAnsiTheme="minorHAnsi"/>
        </w:rPr>
        <w:t xml:space="preserve"> A t</w:t>
      </w:r>
      <w:r>
        <w:rPr>
          <w:rFonts w:cs="Calibri" w:ascii="Calibri" w:hAnsi="Calibri" w:asciiTheme="minorHAnsi" w:cstheme="minorHAnsi" w:hAnsiTheme="minorHAnsi"/>
        </w:rPr>
        <w:t>hree</w:t>
      </w:r>
      <w:r>
        <w:rPr>
          <w:rFonts w:cs="Calibri" w:ascii="Calibri" w:hAnsi="Calibri" w:asciiTheme="minorHAnsi" w:cstheme="minorHAnsi" w:hAnsiTheme="minorHAnsi"/>
        </w:rPr>
        <w:t xml:space="preserve">-hour resit paper will be provided for candidates who fail the course at the first attempt. </w:t>
      </w:r>
    </w:p>
    <w:p>
      <w:pPr>
        <w:pStyle w:val="Default"/>
        <w:rPr>
          <w:rFonts w:ascii="Calibri" w:hAnsi="Calibri" w:cs="Calibri" w:asciiTheme="minorHAnsi" w:cstheme="minorHAnsi" w:hAnsiTheme="minorHAnsi"/>
        </w:rPr>
      </w:pPr>
      <w:r>
        <w:rPr>
          <w:rFonts w:cs="Calibri" w:cstheme="minorHAnsi" w:ascii="Calibri" w:hAnsi="Calibri"/>
        </w:rPr>
      </w:r>
    </w:p>
    <w:p>
      <w:pPr>
        <w:pStyle w:val="Default"/>
        <w:rPr>
          <w:rFonts w:ascii="Calibri" w:hAnsi="Calibri" w:cs="Calibri" w:asciiTheme="minorHAnsi" w:cstheme="minorHAnsi" w:hAnsiTheme="minorHAnsi"/>
        </w:rPr>
      </w:pPr>
      <w:r>
        <w:rPr>
          <w:rFonts w:cs="Calibri" w:ascii="Calibri" w:hAnsi="Calibri" w:asciiTheme="minorHAnsi" w:cstheme="minorHAnsi" w:hAnsiTheme="minorHAnsi"/>
        </w:rPr>
        <w:t>The continuous assessment (CA) will consist of 2 components:</w:t>
      </w:r>
    </w:p>
    <w:p>
      <w:pPr>
        <w:pStyle w:val="Default"/>
        <w:numPr>
          <w:ilvl w:val="0"/>
          <w:numId w:val="9"/>
        </w:numPr>
        <w:ind w:left="360" w:hanging="180"/>
        <w:jc w:val="both"/>
        <w:rPr/>
      </w:pPr>
      <w:r>
        <w:rPr>
          <w:rFonts w:cs="Calibri" w:ascii="Calibri" w:hAnsi="Calibri" w:asciiTheme="minorHAnsi" w:cstheme="minorHAnsi" w:hAnsiTheme="minorHAnsi"/>
        </w:rPr>
        <w:t>Problem solving programming exercise</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5</w:t>
      </w:r>
      <w:r>
        <w:rPr>
          <w:rFonts w:cs="Calibri" w:ascii="Calibri" w:hAnsi="Calibri" w:asciiTheme="minorHAnsi" w:cstheme="minorHAnsi" w:hAnsiTheme="minorHAnsi"/>
        </w:rPr>
        <w:t>0%);</w:t>
      </w:r>
    </w:p>
    <w:p>
      <w:pPr>
        <w:pStyle w:val="Default"/>
        <w:numPr>
          <w:ilvl w:val="0"/>
          <w:numId w:val="9"/>
        </w:numPr>
        <w:ind w:left="360" w:hanging="180"/>
        <w:jc w:val="both"/>
        <w:rPr/>
      </w:pPr>
      <w:r>
        <w:rPr>
          <w:rFonts w:cs="Calibri" w:ascii="Calibri" w:hAnsi="Calibri" w:asciiTheme="minorHAnsi" w:cstheme="minorHAnsi" w:hAnsiTheme="minorHAnsi"/>
        </w:rPr>
        <w:t xml:space="preserve">Individual report on assigned Engineering problem </w:t>
      </w:r>
      <w:r>
        <w:rPr>
          <w:rFonts w:cs="Calibri" w:ascii="Calibri" w:hAnsi="Calibri" w:asciiTheme="minorHAnsi" w:cstheme="minorHAnsi" w:hAnsiTheme="minorHAnsi"/>
        </w:rPr>
        <w:t>with ASPEN</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process simulator </w:t>
      </w:r>
      <w:r>
        <w:rPr>
          <w:rFonts w:cs="Calibri" w:ascii="Calibri" w:hAnsi="Calibri" w:asciiTheme="minorHAnsi" w:cstheme="minorHAnsi" w:hAnsiTheme="minorHAnsi"/>
        </w:rPr>
        <w:t>(</w:t>
      </w:r>
      <w:r>
        <w:rPr>
          <w:rFonts w:cs="Calibri" w:ascii="Calibri" w:hAnsi="Calibri" w:asciiTheme="minorHAnsi" w:cstheme="minorHAnsi" w:hAnsiTheme="minorHAnsi"/>
        </w:rPr>
        <w:t>5</w:t>
      </w:r>
      <w:r>
        <w:rPr>
          <w:rFonts w:cs="Calibri" w:ascii="Calibri" w:hAnsi="Calibri" w:asciiTheme="minorHAnsi" w:cstheme="minorHAnsi" w:hAnsiTheme="minorHAnsi"/>
        </w:rPr>
        <w:t>0%).</w:t>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These activities will be based on the submission of reports detailing assigned computational work. Detailed information relating to the format of reports will be given during course contact time.</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b/>
          <w:b/>
        </w:rPr>
      </w:pPr>
      <w:r>
        <w:rPr>
          <w:rFonts w:cs="Calibri" w:ascii="Calibri" w:hAnsi="Calibri" w:asciiTheme="minorHAnsi" w:cstheme="minorHAnsi" w:hAnsiTheme="minorHAnsi"/>
          <w:b/>
        </w:rPr>
        <w:t>Notes on Assessment:</w:t>
      </w:r>
    </w:p>
    <w:p>
      <w:pPr>
        <w:pStyle w:val="Default"/>
        <w:numPr>
          <w:ilvl w:val="0"/>
          <w:numId w:val="10"/>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Students are required to pass both the examination and the continuous assessment in order to pass the course. A fail in the exam will not be condoned by a pass in other elements of assessment; </w:t>
      </w:r>
    </w:p>
    <w:p>
      <w:pPr>
        <w:pStyle w:val="Default"/>
        <w:numPr>
          <w:ilvl w:val="0"/>
          <w:numId w:val="10"/>
        </w:numPr>
        <w:ind w:left="360" w:hanging="180"/>
        <w:jc w:val="both"/>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In the case of a fail in any element of assessment the overall course grade will be limited to E1;</w:t>
      </w:r>
    </w:p>
    <w:p>
      <w:pPr>
        <w:pStyle w:val="Default"/>
        <w:numPr>
          <w:ilvl w:val="0"/>
          <w:numId w:val="10"/>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Candidates who fail the written examination at the first attempt will be required to pass the </w:t>
      </w:r>
      <w:r>
        <w:rPr>
          <w:rFonts w:cs="Calibri" w:ascii="Calibri" w:hAnsi="Calibri" w:asciiTheme="minorHAnsi" w:cstheme="minorHAnsi" w:hAnsiTheme="minorHAnsi"/>
          <w:i/>
        </w:rPr>
        <w:t>resit</w:t>
      </w:r>
      <w:r>
        <w:rPr>
          <w:rFonts w:cs="Calibri" w:ascii="Calibri" w:hAnsi="Calibri" w:asciiTheme="minorHAnsi" w:cstheme="minorHAnsi" w:hAnsiTheme="minorHAnsi"/>
        </w:rPr>
        <w:t xml:space="preserve"> examination; </w:t>
      </w:r>
    </w:p>
    <w:p>
      <w:pPr>
        <w:pStyle w:val="Default"/>
        <w:numPr>
          <w:ilvl w:val="0"/>
          <w:numId w:val="10"/>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Candidates who pass the examination at the first attempt but fail to pass the CA elements will be required to pass the </w:t>
      </w:r>
      <w:r>
        <w:rPr>
          <w:rFonts w:cs="Calibri" w:ascii="Calibri" w:hAnsi="Calibri" w:asciiTheme="minorHAnsi" w:cstheme="minorHAnsi" w:hAnsiTheme="minorHAnsi"/>
          <w:i/>
        </w:rPr>
        <w:t xml:space="preserve">resit </w:t>
      </w:r>
      <w:r>
        <w:rPr>
          <w:rFonts w:cs="Calibri" w:ascii="Calibri" w:hAnsi="Calibri" w:asciiTheme="minorHAnsi" w:cstheme="minorHAnsi" w:hAnsiTheme="minorHAnsi"/>
        </w:rPr>
        <w:t xml:space="preserve">of the failed CA component(s); </w:t>
      </w:r>
    </w:p>
    <w:p>
      <w:pPr>
        <w:pStyle w:val="Default"/>
        <w:numPr>
          <w:ilvl w:val="0"/>
          <w:numId w:val="10"/>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b/>
        </w:rPr>
        <w:t>Penalties</w:t>
      </w:r>
      <w:r>
        <w:rPr>
          <w:rFonts w:cs="Calibri" w:ascii="Calibri" w:hAnsi="Calibri" w:asciiTheme="minorHAnsi" w:cstheme="minorHAnsi" w:hAnsiTheme="minorHAnsi"/>
        </w:rPr>
        <w:t xml:space="preserve"> for late or non-submission of in-course work are defined in the Undergraduate Student Handbook which is available on the </w:t>
      </w:r>
      <w:r>
        <w:rPr>
          <w:rFonts w:cs="Calibri" w:ascii="Calibri" w:hAnsi="Calibri" w:asciiTheme="minorHAnsi" w:cstheme="minorHAnsi" w:hAnsiTheme="minorHAnsi"/>
          <w:i/>
        </w:rPr>
        <w:t>MyAberdeen</w:t>
      </w:r>
      <w:r>
        <w:rPr>
          <w:rFonts w:cs="Calibri" w:ascii="Calibri" w:hAnsi="Calibri" w:asciiTheme="minorHAnsi" w:cstheme="minorHAnsi" w:hAnsiTheme="minorHAnsi"/>
        </w:rPr>
        <w:t xml:space="preserve"> pages for each course. If you are absent on medical grounds or other good cause, the University's policy on requiring a medical or self-certificate can be found at:</w:t>
      </w:r>
    </w:p>
    <w:p>
      <w:pPr>
        <w:pStyle w:val="Default"/>
        <w:ind w:left="360" w:hanging="0"/>
        <w:jc w:val="center"/>
        <w:rPr/>
      </w:pPr>
      <w:hyperlink r:id="rId2">
        <w:r>
          <w:rPr>
            <w:rStyle w:val="InternetLink"/>
            <w:rFonts w:cs="Calibri" w:ascii="Calibri" w:hAnsi="Calibri" w:asciiTheme="minorHAnsi" w:cstheme="minorHAnsi" w:hAnsiTheme="minorHAnsi"/>
          </w:rPr>
          <w:t>www.abdn.ac.uk/staffnet/teaching/aqh/appendix7x5.pdf</w:t>
        </w:r>
      </w:hyperlink>
    </w:p>
    <w:p>
      <w:pPr>
        <w:pStyle w:val="Default"/>
        <w:ind w:left="36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You are strongly advised to make yourself fully aware of your responsibilities if absent due to illness or other good cause. In particular, you are asked to note when self-certification of absence is permitted or if you are required to submit a medical certificate. All absences (medical or otherwise) should be reported through </w:t>
      </w:r>
      <w:r>
        <w:rPr>
          <w:rFonts w:cs="Calibri" w:ascii="Calibri" w:hAnsi="Calibri" w:asciiTheme="minorHAnsi" w:cstheme="minorHAnsi" w:hAnsiTheme="minorHAnsi"/>
          <w:i/>
        </w:rPr>
        <w:t>MyAberdeen</w:t>
      </w:r>
      <w:r>
        <w:rPr>
          <w:rFonts w:cs="Calibri" w:ascii="Calibri" w:hAnsi="Calibri" w:asciiTheme="minorHAnsi" w:cstheme="minorHAnsi" w:hAnsiTheme="minorHAnsi"/>
        </w:rPr>
        <w:t xml:space="preserve">, where you can access a student absence form for completion. </w:t>
      </w:r>
      <w:r>
        <w:rPr>
          <w:rFonts w:cs="Calibri" w:ascii="Calibri" w:hAnsi="Calibri" w:asciiTheme="minorHAnsi" w:cstheme="minorHAnsi" w:hAnsiTheme="minorHAnsi"/>
          <w:i/>
        </w:rPr>
        <w:t>MyAberdeen</w:t>
      </w:r>
      <w:r>
        <w:rPr>
          <w:rFonts w:cs="Calibri" w:ascii="Calibri" w:hAnsi="Calibri" w:asciiTheme="minorHAnsi" w:cstheme="minorHAnsi" w:hAnsiTheme="minorHAnsi"/>
        </w:rPr>
        <w:t xml:space="preserve"> will allow you to upload any required supporting documentation, such as a medical certificate. </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b/>
          <w:b/>
          <w:sz w:val="28"/>
        </w:rPr>
      </w:pPr>
      <w:r>
        <w:rPr>
          <w:rFonts w:cs="Calibri" w:ascii="Calibri" w:hAnsi="Calibri" w:asciiTheme="minorHAnsi" w:cstheme="minorHAnsi" w:hAnsiTheme="minorHAnsi"/>
          <w:b/>
          <w:sz w:val="28"/>
        </w:rPr>
        <w:t>FORMAT OF EXAMINATION</w:t>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Candidates must attempt </w:t>
      </w:r>
      <w:r>
        <w:rPr>
          <w:rFonts w:cs="Calibri" w:ascii="Calibri" w:hAnsi="Calibri" w:asciiTheme="minorHAnsi" w:cstheme="minorHAnsi" w:hAnsiTheme="minorHAnsi"/>
          <w:b/>
        </w:rPr>
        <w:t>ALL FOUR</w:t>
      </w:r>
      <w:r>
        <w:rPr>
          <w:rFonts w:cs="Calibri" w:ascii="Calibri" w:hAnsi="Calibri" w:asciiTheme="minorHAnsi" w:cstheme="minorHAnsi" w:hAnsiTheme="minorHAnsi"/>
        </w:rPr>
        <w:t xml:space="preserve"> questions. All questions carry 25 marks. Notes:</w:t>
      </w:r>
    </w:p>
    <w:p>
      <w:pPr>
        <w:pStyle w:val="Default"/>
        <w:numPr>
          <w:ilvl w:val="0"/>
          <w:numId w:val="11"/>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Candidates are permitted to use approved calculators only;</w:t>
      </w:r>
    </w:p>
    <w:p>
      <w:pPr>
        <w:pStyle w:val="Default"/>
        <w:numPr>
          <w:ilvl w:val="0"/>
          <w:numId w:val="11"/>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Candidates are permitted to use the Engineering Mathematics Handbook, which will be made available to them.</w:t>
      </w:r>
    </w:p>
    <w:p>
      <w:pPr>
        <w:pStyle w:val="Default"/>
        <w:ind w:left="360" w:hanging="0"/>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b/>
          <w:b/>
          <w:sz w:val="28"/>
        </w:rPr>
      </w:pPr>
      <w:r>
        <w:rPr>
          <w:rFonts w:cs="Calibri" w:ascii="Calibri" w:hAnsi="Calibri" w:asciiTheme="minorHAnsi" w:cstheme="minorHAnsi" w:hAnsiTheme="minorHAnsi"/>
          <w:b/>
          <w:sz w:val="28"/>
        </w:rPr>
        <w:t>FEEDBACK</w:t>
      </w:r>
    </w:p>
    <w:p>
      <w:pPr>
        <w:pStyle w:val="Default"/>
        <w:numPr>
          <w:ilvl w:val="0"/>
          <w:numId w:val="12"/>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Students can receive feedback on their progress with the Course on request at the weekly tutorial/feedback sessions;</w:t>
      </w:r>
    </w:p>
    <w:p>
      <w:pPr>
        <w:pStyle w:val="Default"/>
        <w:numPr>
          <w:ilvl w:val="0"/>
          <w:numId w:val="12"/>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Students are given feedback through formal marking and return of practical reports;</w:t>
      </w:r>
    </w:p>
    <w:p>
      <w:pPr>
        <w:pStyle w:val="Default"/>
        <w:numPr>
          <w:ilvl w:val="0"/>
          <w:numId w:val="12"/>
        </w:numPr>
        <w:ind w:left="360" w:hanging="180"/>
        <w:jc w:val="both"/>
        <w:rPr>
          <w:rFonts w:ascii="Calibri" w:hAnsi="Calibri" w:cs="Calibri" w:asciiTheme="minorHAnsi" w:cstheme="minorHAnsi" w:hAnsiTheme="minorHAnsi"/>
        </w:rPr>
      </w:pPr>
      <w:r>
        <w:rPr>
          <w:rFonts w:cs="Calibri" w:ascii="Calibri" w:hAnsi="Calibri" w:asciiTheme="minorHAnsi" w:cstheme="minorHAnsi" w:hAnsiTheme="minorHAnsi"/>
        </w:rPr>
        <w:t>Students requesting feedback on their exam performance should make an appointment within 2 weeks of the publication of the exam results.</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b/>
          <w:b/>
          <w:sz w:val="28"/>
        </w:rPr>
      </w:pPr>
      <w:r>
        <w:rPr>
          <w:rFonts w:cs="Calibri" w:ascii="Calibri" w:hAnsi="Calibri" w:asciiTheme="minorHAnsi" w:cstheme="minorHAnsi" w:hAnsiTheme="minorHAnsi"/>
          <w:b/>
          <w:sz w:val="28"/>
        </w:rPr>
        <w:t>RECOMMENDED BOOKS</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J.H. Fereziger and M. Peric, </w:t>
      </w:r>
      <w:r>
        <w:rPr>
          <w:rFonts w:cs="Calibri" w:ascii="Calibri" w:hAnsi="Calibri" w:asciiTheme="minorHAnsi" w:cstheme="minorHAnsi" w:hAnsiTheme="minorHAnsi"/>
          <w:i/>
        </w:rPr>
        <w:t>Computational Methods for Fluid Dynamics</w:t>
      </w:r>
      <w:r>
        <w:rPr>
          <w:rFonts w:cs="Calibri" w:ascii="Calibri" w:hAnsi="Calibri" w:asciiTheme="minorHAnsi" w:cstheme="minorHAnsi" w:hAnsiTheme="minorHAnsi"/>
        </w:rPr>
        <w:t>, 2001;</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H. Versteeg and W. Malalasekra, </w:t>
      </w:r>
      <w:r>
        <w:rPr>
          <w:rFonts w:cs="Calibri" w:ascii="Calibri" w:hAnsi="Calibri" w:asciiTheme="minorHAnsi" w:cstheme="minorHAnsi" w:hAnsiTheme="minorHAnsi"/>
          <w:i/>
        </w:rPr>
        <w:t>An Introduction to Computational Fluid Dynamics: The Finite Volume Method</w:t>
      </w:r>
      <w:r>
        <w:rPr>
          <w:rFonts w:cs="Calibri" w:ascii="Calibri" w:hAnsi="Calibri" w:asciiTheme="minorHAnsi" w:cstheme="minorHAnsi" w:hAnsiTheme="minorHAnsi"/>
        </w:rPr>
        <w:t>, 2007;</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W.H. Press, S.A. Teukolsky, W.T. Vetterling, B.P. Flannery,  </w:t>
      </w:r>
      <w:r>
        <w:rPr>
          <w:rFonts w:cs="Calibri" w:ascii="Calibri" w:hAnsi="Calibri" w:asciiTheme="minorHAnsi" w:cstheme="minorHAnsi" w:hAnsiTheme="minorHAnsi"/>
          <w:i/>
        </w:rPr>
        <w:t>Numerical Recipes: The Art of Scientific Computing</w:t>
      </w:r>
      <w:r>
        <w:rPr>
          <w:rFonts w:cs="Calibri" w:ascii="Calibri" w:hAnsi="Calibri" w:asciiTheme="minorHAnsi" w:cstheme="minorHAnsi" w:hAnsiTheme="minorHAnsi"/>
        </w:rPr>
        <w:t>, 2007;</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J. Kiusalaas, </w:t>
      </w:r>
      <w:r>
        <w:rPr>
          <w:rFonts w:cs="Calibri" w:ascii="Calibri" w:hAnsi="Calibri" w:asciiTheme="minorHAnsi" w:cstheme="minorHAnsi" w:hAnsiTheme="minorHAnsi"/>
          <w:i/>
        </w:rPr>
        <w:t>Numerical Methods in Engineering with Python</w:t>
      </w:r>
      <w:r>
        <w:rPr>
          <w:rFonts w:cs="Calibri" w:ascii="Calibri" w:hAnsi="Calibri" w:asciiTheme="minorHAnsi" w:cstheme="minorHAnsi" w:hAnsiTheme="minorHAnsi"/>
        </w:rPr>
        <w:t xml:space="preserve">, 2014; </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J. Kiusalaas, </w:t>
      </w:r>
      <w:r>
        <w:rPr>
          <w:rFonts w:cs="Calibri" w:ascii="Calibri" w:hAnsi="Calibri" w:asciiTheme="minorHAnsi" w:cstheme="minorHAnsi" w:hAnsiTheme="minorHAnsi"/>
          <w:i/>
        </w:rPr>
        <w:t>Numerical Methods in Engineering with Matlab</w:t>
      </w:r>
      <w:r>
        <w:rPr>
          <w:rFonts w:cs="Calibri" w:ascii="Calibri" w:hAnsi="Calibri" w:asciiTheme="minorHAnsi" w:cstheme="minorHAnsi" w:hAnsiTheme="minorHAnsi"/>
        </w:rPr>
        <w:t>, 2009;</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O.C. Zienkiewicz and R.L. Taylor, </w:t>
      </w:r>
      <w:r>
        <w:rPr>
          <w:rFonts w:cs="Calibri" w:ascii="Calibri" w:hAnsi="Calibri" w:asciiTheme="minorHAnsi" w:cstheme="minorHAnsi" w:hAnsiTheme="minorHAnsi"/>
          <w:i/>
        </w:rPr>
        <w:t>The Finite Element Method -- Fluid Dynamics (Vol 3)</w:t>
      </w:r>
      <w:r>
        <w:rPr>
          <w:rFonts w:cs="Calibri" w:ascii="Calibri" w:hAnsi="Calibri" w:asciiTheme="minorHAnsi" w:cstheme="minorHAnsi" w:hAnsiTheme="minorHAnsi"/>
        </w:rPr>
        <w:t>, 2004;</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G.H. Golub and C.F. Van Loan, </w:t>
      </w:r>
      <w:r>
        <w:rPr>
          <w:rFonts w:cs="Calibri" w:ascii="Calibri" w:hAnsi="Calibri" w:asciiTheme="minorHAnsi" w:cstheme="minorHAnsi" w:hAnsiTheme="minorHAnsi"/>
          <w:i/>
        </w:rPr>
        <w:t>Matrix Computations</w:t>
      </w:r>
      <w:r>
        <w:rPr>
          <w:rFonts w:cs="Calibri" w:ascii="Calibri" w:hAnsi="Calibri" w:asciiTheme="minorHAnsi" w:cstheme="minorHAnsi" w:hAnsiTheme="minorHAnsi"/>
        </w:rPr>
        <w:t>, 1996;</w:t>
      </w:r>
    </w:p>
    <w:p>
      <w:pPr>
        <w:pStyle w:val="Default"/>
        <w:numPr>
          <w:ilvl w:val="0"/>
          <w:numId w:val="1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 Hirsh, </w:t>
      </w:r>
      <w:r>
        <w:rPr>
          <w:rFonts w:cs="Calibri" w:ascii="Calibri" w:hAnsi="Calibri" w:asciiTheme="minorHAnsi" w:cstheme="minorHAnsi" w:hAnsiTheme="minorHAnsi"/>
          <w:i/>
        </w:rPr>
        <w:t>Numerical Computation of Internal and External Flows (Vols 1 and 2)</w:t>
      </w:r>
      <w:r>
        <w:rPr>
          <w:rFonts w:cs="Calibri" w:ascii="Calibri" w:hAnsi="Calibri" w:asciiTheme="minorHAnsi" w:cstheme="minorHAnsi" w:hAnsiTheme="minorHAnsi"/>
        </w:rPr>
        <w:t>, 2002.</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rFonts w:ascii="Calibri" w:hAnsi="Calibri" w:cs="Calibri" w:asciiTheme="minorHAnsi" w:cstheme="minorHAnsi" w:hAnsiTheme="minorHAnsi"/>
          <w:b/>
          <w:b/>
          <w:sz w:val="28"/>
        </w:rPr>
      </w:pPr>
      <w:r>
        <w:rPr>
          <w:rFonts w:cs="Calibri" w:ascii="Calibri" w:hAnsi="Calibri" w:asciiTheme="minorHAnsi" w:cstheme="minorHAnsi" w:hAnsiTheme="minorHAnsi"/>
          <w:b/>
          <w:sz w:val="28"/>
        </w:rPr>
        <w:t>INSTITUTIONAL INFORMATION</w:t>
      </w:r>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Students are asked to make themselves familiar with the information on key institutional policies which have been made available within </w:t>
      </w:r>
      <w:r>
        <w:rPr>
          <w:rFonts w:cs="Calibri" w:ascii="Calibri" w:hAnsi="Calibri" w:asciiTheme="minorHAnsi" w:cstheme="minorHAnsi" w:hAnsiTheme="minorHAnsi"/>
          <w:i/>
        </w:rPr>
        <w:t>MyAberdeen</w:t>
      </w:r>
      <w:r>
        <w:rPr>
          <w:rFonts w:cs="Calibri" w:ascii="Calibri" w:hAnsi="Calibri" w:asciiTheme="minorHAnsi" w:cstheme="minorHAnsi" w:hAnsiTheme="minorHAnsi"/>
        </w:rPr>
        <w:t>,</w:t>
      </w:r>
    </w:p>
    <w:p>
      <w:pPr>
        <w:pStyle w:val="Default"/>
        <w:jc w:val="center"/>
        <w:rPr/>
      </w:pPr>
      <w:hyperlink r:id="rId3">
        <w:r>
          <w:rPr>
            <w:rStyle w:val="InternetLink"/>
            <w:rFonts w:cs="Calibri" w:ascii="Calibri" w:hAnsi="Calibri" w:asciiTheme="minorHAnsi" w:cstheme="minorHAnsi" w:hAnsiTheme="minorHAnsi"/>
          </w:rPr>
          <w:t>https://abdn.blackboard.com/bbcswebdav/institution/Policies</w:t>
        </w:r>
      </w:hyperlink>
    </w:p>
    <w:p>
      <w:pPr>
        <w:pStyle w:val="Default"/>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These policies are relevant to all students and will be useful to you throughout your studies. They contain important information and address issues such as what to do if you are absent, how to raise an appeal or a complaint and how seriously the University takes your feedback. </w:t>
      </w:r>
    </w:p>
    <w:p>
      <w:pPr>
        <w:pStyle w:val="Default"/>
        <w:jc w:val="both"/>
        <w:rPr>
          <w:rFonts w:ascii="Calibri" w:hAnsi="Calibri" w:cs="Calibri" w:asciiTheme="minorHAnsi" w:cstheme="minorHAnsi" w:hAnsiTheme="minorHAnsi"/>
        </w:rPr>
      </w:pPr>
      <w:r>
        <w:rPr>
          <w:rFonts w:cs="Calibri" w:cstheme="minorHAnsi" w:ascii="Calibri" w:hAnsi="Calibri"/>
        </w:rPr>
      </w:r>
    </w:p>
    <w:p>
      <w:pPr>
        <w:pStyle w:val="Default"/>
        <w:jc w:val="both"/>
        <w:rPr/>
      </w:pPr>
      <w:r>
        <w:rPr>
          <w:rFonts w:cs="Calibri" w:ascii="Calibri" w:hAnsi="Calibri" w:asciiTheme="minorHAnsi" w:cstheme="minorHAnsi" w:hAnsiTheme="minorHAnsi"/>
        </w:rPr>
        <w:t xml:space="preserve">These institutional policies should be read in conjunction with this programme and/or course handbook, in which School and College specific policies are detailed. Further information can be found on the </w:t>
      </w:r>
      <w:hyperlink r:id="rId4">
        <w:r>
          <w:rPr>
            <w:rStyle w:val="InternetLink"/>
            <w:rFonts w:cs="Calibri" w:ascii="Calibri" w:hAnsi="Calibri" w:asciiTheme="minorHAnsi" w:cstheme="minorHAnsi" w:hAnsiTheme="minorHAnsi"/>
          </w:rPr>
          <w:t>University's Infohub webpage</w:t>
        </w:r>
      </w:hyperlink>
      <w:r>
        <w:rPr>
          <w:rFonts w:cs="Calibri" w:ascii="Calibri" w:hAnsi="Calibri" w:asciiTheme="minorHAnsi" w:cstheme="minorHAnsi" w:hAnsiTheme="minorHAnsi"/>
        </w:rPr>
        <w:t xml:space="preserve"> or by visiting the </w:t>
      </w:r>
      <w:r>
        <w:rPr>
          <w:rFonts w:cs="Calibri" w:ascii="Calibri" w:hAnsi="Calibri" w:asciiTheme="minorHAnsi" w:cstheme="minorHAnsi" w:hAnsiTheme="minorHAnsi"/>
          <w:i/>
        </w:rPr>
        <w:t>Infohub</w:t>
      </w:r>
      <w:r>
        <w:rPr>
          <w:rFonts w:cs="Calibri" w:ascii="Calibri" w:hAnsi="Calibri" w:asciiTheme="minorHAnsi" w:cstheme="minorHAnsi" w:hAnsiTheme="minorHAnsi"/>
        </w:rPr>
        <w:t>.</w:t>
      </w:r>
    </w:p>
    <w:p>
      <w:pPr>
        <w:pStyle w:val="Default"/>
        <w:jc w:val="both"/>
        <w:rPr/>
      </w:pPr>
      <w:r>
        <w:rPr/>
      </w:r>
    </w:p>
    <w:sectPr>
      <w:headerReference w:type="default" r:id="rId5"/>
      <w:footerReference w:type="default" r:id="rId6"/>
      <w:type w:val="nextPage"/>
      <w:pgSz w:w="11906" w:h="16838"/>
      <w:pgMar w:left="1440" w:right="1440" w:header="624" w:top="1103"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center" w:pos="4678" w:leader="none"/>
        <w:tab w:val="right" w:pos="9026" w:leader="none"/>
        <w:tab w:val="right" w:pos="9356" w:leader="none"/>
      </w:tabs>
      <w:rPr>
        <w:i/>
        <w:i/>
        <w:sz w:val="18"/>
        <w:szCs w:val="18"/>
      </w:rPr>
    </w:pPr>
    <w:r>
      <w:rPr>
        <w:i/>
        <w:sz w:val="18"/>
        <w:szCs w:val="18"/>
      </w:rPr>
      <w:tab/>
      <w:tab/>
      <w:tab/>
      <w:t>EG5</w:t>
    </w:r>
    <w:r>
      <w:pict>
        <v:shape id="shape_0" ID="shape_0" stroked="f" style="position:absolute;margin-left:19.55pt;margin-top:233.7pt;width:412.15pt;height:247.2pt;mso-position-horizontal:center;mso-position-vertical:center;mso-position-vertical-relative:margin">
          <v:stroke color="#3465a4" joinstyle="round" endcap="flat"/>
          <v:fill o:detectmouseclick="t" on="false"/>
        </v:shape>
      </w:pict>
    </w:r>
    <w:r>
      <w:rPr>
        <w:i/>
        <w:sz w:val="18"/>
        <w:szCs w:val="18"/>
      </w:rPr>
      <w:t>X</w:t>
    </w:r>
    <w:r>
      <w:rPr>
        <w:i/>
        <w:sz w:val="18"/>
        <w:szCs w:val="18"/>
      </w:rPr>
      <w:t>XX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autoHyphenation w:val="false"/>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w:cs="Calibr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32eb"/>
    <w:pPr>
      <w:widowControl/>
      <w:suppressAutoHyphens w:val="true"/>
      <w:bidi w:val="0"/>
      <w:spacing w:lineRule="auto" w:line="276" w:before="0" w:after="200"/>
      <w:jc w:val="left"/>
    </w:pPr>
    <w:rPr>
      <w:rFonts w:ascii="Calibri" w:hAnsi="Calibri" w:eastAsia="Droid Sans" w:cs="Calibr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702ff"/>
    <w:rPr>
      <w:color w:val="0000FF" w:themeColor="hyperlink"/>
      <w:u w:val="single"/>
    </w:rPr>
  </w:style>
  <w:style w:type="character" w:styleId="HeaderChar" w:customStyle="1">
    <w:name w:val="Header Char"/>
    <w:basedOn w:val="DefaultParagraphFont"/>
    <w:link w:val="Header"/>
    <w:qFormat/>
    <w:rsid w:val="004730af"/>
    <w:rPr/>
  </w:style>
  <w:style w:type="character" w:styleId="FooterChar" w:customStyle="1">
    <w:name w:val="Footer Char"/>
    <w:basedOn w:val="DefaultParagraphFont"/>
    <w:link w:val="Footer"/>
    <w:uiPriority w:val="99"/>
    <w:qFormat/>
    <w:rsid w:val="004730af"/>
    <w:rPr/>
  </w:style>
  <w:style w:type="character" w:styleId="BalloonTextChar" w:customStyle="1">
    <w:name w:val="Balloon Text Char"/>
    <w:basedOn w:val="DefaultParagraphFont"/>
    <w:link w:val="BalloonText"/>
    <w:uiPriority w:val="99"/>
    <w:semiHidden/>
    <w:qFormat/>
    <w:rsid w:val="004730af"/>
    <w:rPr>
      <w:rFonts w:ascii="Tahoma" w:hAnsi="Tahoma" w:cs="Tahoma"/>
      <w:sz w:val="16"/>
      <w:szCs w:val="16"/>
    </w:rPr>
  </w:style>
  <w:style w:type="character" w:styleId="Annotationreference">
    <w:name w:val="annotation reference"/>
    <w:basedOn w:val="DefaultParagraphFont"/>
    <w:uiPriority w:val="99"/>
    <w:semiHidden/>
    <w:unhideWhenUsed/>
    <w:qFormat/>
    <w:rsid w:val="00162473"/>
    <w:rPr>
      <w:sz w:val="16"/>
      <w:szCs w:val="16"/>
    </w:rPr>
  </w:style>
  <w:style w:type="character" w:styleId="CommentTextChar" w:customStyle="1">
    <w:name w:val="Comment Text Char"/>
    <w:basedOn w:val="DefaultParagraphFont"/>
    <w:link w:val="CommentText"/>
    <w:uiPriority w:val="99"/>
    <w:semiHidden/>
    <w:qFormat/>
    <w:rsid w:val="00162473"/>
    <w:rPr>
      <w:sz w:val="20"/>
      <w:szCs w:val="20"/>
    </w:rPr>
  </w:style>
  <w:style w:type="character" w:styleId="CommentSubjectChar" w:customStyle="1">
    <w:name w:val="Comment Subject Char"/>
    <w:basedOn w:val="CommentTextChar"/>
    <w:link w:val="CommentSubject"/>
    <w:uiPriority w:val="99"/>
    <w:semiHidden/>
    <w:qFormat/>
    <w:rsid w:val="00162473"/>
    <w:rPr>
      <w:b/>
      <w:bCs/>
      <w:sz w:val="20"/>
      <w:szCs w:val="20"/>
    </w:rPr>
  </w:style>
  <w:style w:type="character" w:styleId="ListLabel1" w:customStyle="1">
    <w:name w:val="ListLabel 1"/>
    <w:qFormat/>
    <w:rsid w:val="00d932eb"/>
    <w:rPr>
      <w:rFonts w:cs="Courier New"/>
    </w:rPr>
  </w:style>
  <w:style w:type="character" w:styleId="ListLabel2" w:customStyle="1">
    <w:name w:val="ListLabel 2"/>
    <w:qFormat/>
    <w:rsid w:val="00d932eb"/>
    <w:rPr>
      <w:sz w:val="19"/>
    </w:rPr>
  </w:style>
  <w:style w:type="character" w:styleId="ListLabel3" w:customStyle="1">
    <w:name w:val="ListLabel 3"/>
    <w:qFormat/>
    <w:rsid w:val="00d932eb"/>
    <w:rPr>
      <w:rFonts w:cs="Symbol"/>
    </w:rPr>
  </w:style>
  <w:style w:type="character" w:styleId="ListLabel4" w:customStyle="1">
    <w:name w:val="ListLabel 4"/>
    <w:qFormat/>
    <w:rsid w:val="00d932eb"/>
    <w:rPr>
      <w:rFonts w:cs="Courier New"/>
    </w:rPr>
  </w:style>
  <w:style w:type="character" w:styleId="ListLabel5" w:customStyle="1">
    <w:name w:val="ListLabel 5"/>
    <w:qFormat/>
    <w:rsid w:val="00d932eb"/>
    <w:rPr>
      <w:rFonts w:cs="Wingdings"/>
    </w:rPr>
  </w:style>
  <w:style w:type="character" w:styleId="ListLabel6" w:customStyle="1">
    <w:name w:val="ListLabel 6"/>
    <w:qFormat/>
    <w:rsid w:val="00d932eb"/>
    <w:rPr>
      <w:rFonts w:cs="Symbol"/>
      <w:sz w:val="19"/>
    </w:rPr>
  </w:style>
  <w:style w:type="character" w:styleId="ListLabel7" w:customStyle="1">
    <w:name w:val="ListLabel 7"/>
    <w:qFormat/>
    <w:rsid w:val="00d932eb"/>
    <w:rPr>
      <w:rFonts w:cs="Symbol"/>
    </w:rPr>
  </w:style>
  <w:style w:type="character" w:styleId="ListLabel8" w:customStyle="1">
    <w:name w:val="ListLabel 8"/>
    <w:qFormat/>
    <w:rsid w:val="00d932eb"/>
    <w:rPr>
      <w:rFonts w:cs="Courier New"/>
    </w:rPr>
  </w:style>
  <w:style w:type="character" w:styleId="ListLabel9" w:customStyle="1">
    <w:name w:val="ListLabel 9"/>
    <w:qFormat/>
    <w:rsid w:val="00d932eb"/>
    <w:rPr>
      <w:rFonts w:cs="Wingdings"/>
    </w:rPr>
  </w:style>
  <w:style w:type="character" w:styleId="ListLabel10" w:customStyle="1">
    <w:name w:val="ListLabel 10"/>
    <w:qFormat/>
    <w:rsid w:val="00d932eb"/>
    <w:rPr>
      <w:rFonts w:cs="Symbol"/>
      <w:sz w:val="19"/>
    </w:rPr>
  </w:style>
  <w:style w:type="character" w:styleId="ListLabel11" w:customStyle="1">
    <w:name w:val="ListLabel 11"/>
    <w:qFormat/>
    <w:rsid w:val="00d932eb"/>
    <w:rPr>
      <w:rFonts w:cs="Symbol"/>
    </w:rPr>
  </w:style>
  <w:style w:type="character" w:styleId="ListLabel12" w:customStyle="1">
    <w:name w:val="ListLabel 12"/>
    <w:qFormat/>
    <w:rsid w:val="00d932eb"/>
    <w:rPr>
      <w:rFonts w:cs="Courier New"/>
    </w:rPr>
  </w:style>
  <w:style w:type="character" w:styleId="ListLabel13" w:customStyle="1">
    <w:name w:val="ListLabel 13"/>
    <w:qFormat/>
    <w:rsid w:val="00d932eb"/>
    <w:rPr>
      <w:rFonts w:cs="Wingdings"/>
    </w:rPr>
  </w:style>
  <w:style w:type="character" w:styleId="ListLabel14" w:customStyle="1">
    <w:name w:val="ListLabel 14"/>
    <w:qFormat/>
    <w:rsid w:val="00d932eb"/>
    <w:rPr>
      <w:rFonts w:cs="Symbol"/>
      <w:sz w:val="19"/>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b/>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b/>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paragraph" w:styleId="Heading" w:customStyle="1">
    <w:name w:val="Heading"/>
    <w:basedOn w:val="Normal"/>
    <w:next w:val="TextBody"/>
    <w:qFormat/>
    <w:rsid w:val="00d932eb"/>
    <w:pPr>
      <w:keepNext/>
      <w:spacing w:before="240" w:after="120"/>
    </w:pPr>
    <w:rPr>
      <w:rFonts w:ascii="Liberation Sans" w:hAnsi="Liberation Sans" w:cs="FreeSans"/>
      <w:sz w:val="28"/>
      <w:szCs w:val="28"/>
    </w:rPr>
  </w:style>
  <w:style w:type="paragraph" w:styleId="TextBody" w:customStyle="1">
    <w:name w:val="Body Text"/>
    <w:basedOn w:val="Normal"/>
    <w:rsid w:val="00d932eb"/>
    <w:pPr>
      <w:spacing w:lineRule="auto" w:line="288" w:before="0" w:after="140"/>
    </w:pPr>
    <w:rPr/>
  </w:style>
  <w:style w:type="paragraph" w:styleId="List">
    <w:name w:val="List"/>
    <w:basedOn w:val="TextBody"/>
    <w:rsid w:val="00d932eb"/>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d932eb"/>
    <w:pPr>
      <w:suppressLineNumbers/>
    </w:pPr>
    <w:rPr>
      <w:rFonts w:cs="FreeSans"/>
    </w:rPr>
  </w:style>
  <w:style w:type="paragraph" w:styleId="Caption1">
    <w:name w:val="caption"/>
    <w:basedOn w:val="Normal"/>
    <w:qFormat/>
    <w:rsid w:val="00d932eb"/>
    <w:pPr>
      <w:suppressLineNumbers/>
      <w:spacing w:before="120" w:after="120"/>
    </w:pPr>
    <w:rPr>
      <w:rFonts w:cs="FreeSans"/>
      <w:i/>
      <w:iCs/>
      <w:sz w:val="24"/>
      <w:szCs w:val="24"/>
    </w:rPr>
  </w:style>
  <w:style w:type="paragraph" w:styleId="Default" w:customStyle="1">
    <w:name w:val="Default"/>
    <w:qFormat/>
    <w:rsid w:val="00314217"/>
    <w:pPr>
      <w:widowControl/>
      <w:suppressAutoHyphens w:val="true"/>
      <w:bidi w:val="0"/>
      <w:spacing w:lineRule="auto" w:line="240"/>
      <w:jc w:val="left"/>
    </w:pPr>
    <w:rPr>
      <w:rFonts w:ascii="Times New Roman" w:hAnsi="Times New Roman" w:cs="Times New Roman" w:eastAsia="Droid Sans"/>
      <w:color w:val="000000"/>
      <w:sz w:val="24"/>
      <w:szCs w:val="24"/>
      <w:lang w:val="en-GB" w:eastAsia="en-US" w:bidi="ar-SA"/>
    </w:rPr>
  </w:style>
  <w:style w:type="paragraph" w:styleId="ListParagraph">
    <w:name w:val="List Paragraph"/>
    <w:basedOn w:val="Normal"/>
    <w:uiPriority w:val="34"/>
    <w:qFormat/>
    <w:rsid w:val="005e4722"/>
    <w:pPr>
      <w:spacing w:before="0" w:after="200"/>
      <w:ind w:left="720" w:hanging="0"/>
      <w:contextualSpacing/>
    </w:pPr>
    <w:rPr/>
  </w:style>
  <w:style w:type="paragraph" w:styleId="Header">
    <w:name w:val="Header"/>
    <w:basedOn w:val="Normal"/>
    <w:link w:val="HeaderChar"/>
    <w:unhideWhenUsed/>
    <w:rsid w:val="004730af"/>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730af"/>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4730af"/>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162473"/>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62473"/>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bdn.ac.uk/staffnet/teaching/aqh/appendix7x5.pdf" TargetMode="External"/><Relationship Id="rId3" Type="http://schemas.openxmlformats.org/officeDocument/2006/relationships/hyperlink" Target="https://abdn.blackboard.com/bbcswebdav/institution/Policies" TargetMode="External"/><Relationship Id="rId4" Type="http://schemas.openxmlformats.org/officeDocument/2006/relationships/hyperlink" Target="http://www.abdn.ac.uk/infohu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47884C-1D23-4038-A6ED-6FCE6AE0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10218</TotalTime>
  <Application>LibreOffice/5.1.4.2$Linux_X86_64 LibreOffice_project/10m0$Build-2</Application>
  <Pages>6</Pages>
  <Words>1492</Words>
  <Characters>8872</Characters>
  <CharactersWithSpaces>10220</CharactersWithSpaces>
  <Paragraphs>132</Paragraphs>
  <Company>University of Aberdeen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2013-11-11T00:19:00Z</dcterms:created>
  <dc:creator>Max</dc:creator>
  <dc:description/>
  <dc:language>en-GB</dc:language>
  <cp:lastModifiedBy/>
  <cp:lastPrinted>2014-11-28T12:04:00Z</cp:lastPrinted>
  <dcterms:modified xsi:type="dcterms:W3CDTF">2016-10-16T10:07:54Z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Aberdeen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